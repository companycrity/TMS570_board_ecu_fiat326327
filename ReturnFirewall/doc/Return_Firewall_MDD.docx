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r w:rsidR="003A1049">
        <w:fldChar w:fldCharType="begin"/>
      </w:r>
      <w:r w:rsidR="003A1049">
        <w:instrText xml:space="preserve"> DOCPROPERTY "Document Title"  \* MERGEFORMAT </w:instrText>
      </w:r>
      <w:r w:rsidR="003A1049">
        <w:fldChar w:fldCharType="separate"/>
      </w:r>
      <w:r w:rsidR="00F36785">
        <w:t>Return Firewall</w:t>
      </w:r>
      <w:r w:rsidR="003A1049">
        <w:fldChar w:fldCharType="end"/>
      </w:r>
    </w:p>
    <w:p w:rsidR="004A781C" w:rsidRDefault="004A781C">
      <w:pPr>
        <w:pStyle w:val="Heading1"/>
      </w:pPr>
      <w:r>
        <w:t>High-Level Description</w:t>
      </w:r>
    </w:p>
    <w:p w:rsidR="004A781C" w:rsidRDefault="00865ADB">
      <w:r>
        <w:t>This module limits the return command according to safety requirements.</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3A1049" w:rsidP="00F141E2">
      <w:pPr>
        <w:jc w:val="center"/>
      </w:pPr>
      <w:ins w:id="0" w:author="Balani, Spandana" w:date="2015-01-15T14:38:00Z">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48.25pt;height:170.25pt;visibility:visible">
              <v:imagedata r:id="rId8" o:title=""/>
            </v:shape>
          </w:pict>
        </w:r>
      </w:ins>
      <w:r>
        <w:rPr>
          <w:noProof/>
        </w:rPr>
        <w:pict>
          <v:shape id="Picture 6" o:spid="_x0000_i1026" type="#_x0000_t75" style="width:258pt;height:168pt;visibility:visible">
            <v:imagedata r:id="rId9" o:title=""/>
          </v:shape>
        </w:pict>
      </w:r>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865ADB" w:rsidP="00F141E2">
            <w:pPr>
              <w:spacing w:before="100" w:beforeAutospacing="1" w:after="100" w:afterAutospacing="1"/>
              <w:rPr>
                <w:rFonts w:ascii="Arial" w:hAnsi="Arial" w:cs="Arial"/>
                <w:sz w:val="16"/>
                <w:szCs w:val="16"/>
              </w:rPr>
            </w:pPr>
            <w:r w:rsidRPr="00865ADB">
              <w:rPr>
                <w:rFonts w:ascii="Arial" w:hAnsi="Arial" w:cs="Arial"/>
                <w:sz w:val="16"/>
                <w:szCs w:val="16"/>
              </w:rPr>
              <w:t>HandwheelPosition_HwDeg_f32</w:t>
            </w:r>
          </w:p>
        </w:tc>
        <w:tc>
          <w:tcPr>
            <w:tcW w:w="4455" w:type="dxa"/>
            <w:vAlign w:val="center"/>
          </w:tcPr>
          <w:p w:rsidR="006D33CC" w:rsidRPr="004B5BE2" w:rsidRDefault="00865ADB" w:rsidP="00F957FA">
            <w:pPr>
              <w:spacing w:before="100" w:beforeAutospacing="1" w:after="100" w:afterAutospacing="1"/>
              <w:rPr>
                <w:rFonts w:ascii="Arial" w:hAnsi="Arial" w:cs="Arial"/>
                <w:sz w:val="16"/>
                <w:szCs w:val="16"/>
              </w:rPr>
            </w:pPr>
            <w:r w:rsidRPr="00865ADB">
              <w:rPr>
                <w:rFonts w:ascii="Arial" w:hAnsi="Arial" w:cs="Arial"/>
                <w:sz w:val="16"/>
                <w:szCs w:val="16"/>
              </w:rPr>
              <w:t>LimitedReturn_MtrNm_f32</w:t>
            </w:r>
          </w:p>
        </w:tc>
      </w:tr>
      <w:tr w:rsidR="00865ADB"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865ADB" w:rsidRPr="00865ADB" w:rsidRDefault="00865ADB" w:rsidP="00F141E2">
            <w:pPr>
              <w:spacing w:before="100" w:beforeAutospacing="1" w:after="100" w:afterAutospacing="1"/>
              <w:rPr>
                <w:rFonts w:ascii="Arial" w:hAnsi="Arial" w:cs="Arial"/>
                <w:sz w:val="16"/>
                <w:szCs w:val="16"/>
              </w:rPr>
            </w:pPr>
            <w:r w:rsidRPr="00865ADB">
              <w:rPr>
                <w:rFonts w:ascii="Arial" w:hAnsi="Arial" w:cs="Arial"/>
                <w:sz w:val="16"/>
                <w:szCs w:val="16"/>
              </w:rPr>
              <w:t>ReturnCmd_MtrNm_f32</w:t>
            </w:r>
          </w:p>
        </w:tc>
        <w:tc>
          <w:tcPr>
            <w:tcW w:w="4455" w:type="dxa"/>
            <w:vAlign w:val="center"/>
          </w:tcPr>
          <w:p w:rsidR="00865ADB" w:rsidRPr="004B5BE2" w:rsidRDefault="00865ADB" w:rsidP="00F957FA">
            <w:pPr>
              <w:spacing w:before="100" w:beforeAutospacing="1" w:after="100" w:afterAutospacing="1"/>
              <w:rPr>
                <w:rFonts w:ascii="Arial" w:hAnsi="Arial" w:cs="Arial"/>
                <w:sz w:val="16"/>
                <w:szCs w:val="16"/>
              </w:rPr>
            </w:pP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865ADB" w:rsidP="00F957FA">
            <w:pPr>
              <w:spacing w:before="100" w:beforeAutospacing="1" w:after="100" w:afterAutospacing="1"/>
              <w:rPr>
                <w:rFonts w:ascii="Arial" w:hAnsi="Arial" w:cs="Arial"/>
                <w:sz w:val="16"/>
                <w:szCs w:val="16"/>
              </w:rPr>
            </w:pPr>
            <w:r w:rsidRPr="00865ADB">
              <w:rPr>
                <w:rFonts w:ascii="Arial" w:hAnsi="Arial" w:cs="Arial"/>
                <w:sz w:val="16"/>
                <w:szCs w:val="16"/>
              </w:rPr>
              <w:t>VehicleSpeed_Kph_f32</w:t>
            </w: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r w:rsidR="004339B1"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339B1" w:rsidRPr="00865ADB" w:rsidRDefault="004339B1" w:rsidP="00F957FA">
            <w:pPr>
              <w:spacing w:before="100" w:beforeAutospacing="1" w:after="100" w:afterAutospacing="1"/>
              <w:rPr>
                <w:rFonts w:ascii="Arial" w:hAnsi="Arial" w:cs="Arial"/>
                <w:sz w:val="16"/>
                <w:szCs w:val="16"/>
              </w:rPr>
            </w:pPr>
            <w:proofErr w:type="spellStart"/>
            <w:r>
              <w:rPr>
                <w:rFonts w:ascii="Arial" w:hAnsi="Arial" w:cs="Arial"/>
                <w:sz w:val="16"/>
                <w:szCs w:val="16"/>
              </w:rPr>
              <w:t>Defeat_Return_Svc_Cnt_lgc</w:t>
            </w:r>
            <w:proofErr w:type="spellEnd"/>
          </w:p>
        </w:tc>
        <w:tc>
          <w:tcPr>
            <w:tcW w:w="4455" w:type="dxa"/>
            <w:vAlign w:val="center"/>
          </w:tcPr>
          <w:p w:rsidR="004339B1" w:rsidRDefault="004339B1" w:rsidP="00F957FA">
            <w:pPr>
              <w:spacing w:before="100" w:beforeAutospacing="1" w:after="100" w:afterAutospacing="1"/>
              <w:rPr>
                <w:rFonts w:ascii="Arial" w:hAnsi="Arial" w:cs="Arial"/>
                <w:sz w:val="16"/>
                <w:szCs w:val="16"/>
              </w:rPr>
            </w:pPr>
          </w:p>
        </w:tc>
      </w:tr>
      <w:tr w:rsidR="004339B1"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339B1" w:rsidRPr="00865ADB" w:rsidRDefault="004339B1" w:rsidP="00F957FA">
            <w:pPr>
              <w:spacing w:before="100" w:beforeAutospacing="1" w:after="100" w:afterAutospacing="1"/>
              <w:rPr>
                <w:rFonts w:ascii="Arial" w:hAnsi="Arial" w:cs="Arial"/>
                <w:sz w:val="16"/>
                <w:szCs w:val="16"/>
              </w:rPr>
            </w:pPr>
            <w:proofErr w:type="spellStart"/>
            <w:r>
              <w:rPr>
                <w:rFonts w:ascii="Arial" w:hAnsi="Arial" w:cs="Arial"/>
                <w:sz w:val="16"/>
                <w:szCs w:val="16"/>
              </w:rPr>
              <w:t>MEC_Counter_Cnt_enum</w:t>
            </w:r>
            <w:proofErr w:type="spellEnd"/>
          </w:p>
        </w:tc>
        <w:tc>
          <w:tcPr>
            <w:tcW w:w="4455" w:type="dxa"/>
            <w:vAlign w:val="center"/>
          </w:tcPr>
          <w:p w:rsidR="004339B1" w:rsidRDefault="004339B1"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865ADB" w:rsidP="00F957FA">
            <w:pPr>
              <w:spacing w:before="60"/>
              <w:rPr>
                <w:rFonts w:ascii="Arial" w:hAnsi="Arial" w:cs="Arial"/>
                <w:sz w:val="16"/>
              </w:rPr>
            </w:pPr>
            <w:r w:rsidRPr="00865ADB">
              <w:rPr>
                <w:rFonts w:ascii="Arial" w:hAnsi="Arial" w:cs="Arial"/>
                <w:sz w:val="16"/>
              </w:rPr>
              <w:t>UprBound_MtrNm_D_f32</w:t>
            </w:r>
          </w:p>
        </w:tc>
        <w:tc>
          <w:tcPr>
            <w:tcW w:w="1440" w:type="dxa"/>
            <w:tcBorders>
              <w:top w:val="single" w:sz="6" w:space="0" w:color="auto"/>
              <w:left w:val="single" w:sz="6" w:space="0" w:color="auto"/>
              <w:bottom w:val="single" w:sz="6" w:space="0" w:color="auto"/>
              <w:right w:val="single" w:sz="6" w:space="0" w:color="auto"/>
            </w:tcBorders>
          </w:tcPr>
          <w:p w:rsidR="00BD008B" w:rsidRDefault="00865ADB"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BD008B" w:rsidRDefault="00865ADB" w:rsidP="00F957FA">
            <w:pPr>
              <w:spacing w:before="60"/>
              <w:rPr>
                <w:rFonts w:ascii="Arial" w:hAnsi="Arial" w:cs="Arial"/>
                <w:sz w:val="16"/>
              </w:rPr>
            </w:pPr>
            <w:r>
              <w:rPr>
                <w:rFonts w:ascii="Arial" w:hAnsi="Arial" w:cs="Arial"/>
                <w:sz w:val="16"/>
              </w:rPr>
              <w:t>-8.8</w:t>
            </w:r>
          </w:p>
        </w:tc>
        <w:tc>
          <w:tcPr>
            <w:tcW w:w="1215" w:type="dxa"/>
            <w:tcBorders>
              <w:top w:val="single" w:sz="6" w:space="0" w:color="auto"/>
              <w:left w:val="single" w:sz="6" w:space="0" w:color="auto"/>
              <w:bottom w:val="single" w:sz="6" w:space="0" w:color="auto"/>
              <w:right w:val="single" w:sz="6" w:space="0" w:color="auto"/>
            </w:tcBorders>
          </w:tcPr>
          <w:p w:rsidR="00BD008B" w:rsidRDefault="00865ADB" w:rsidP="00F957FA">
            <w:pPr>
              <w:spacing w:before="60"/>
              <w:rPr>
                <w:rFonts w:ascii="Arial" w:hAnsi="Arial" w:cs="Arial"/>
                <w:sz w:val="16"/>
              </w:rPr>
            </w:pPr>
            <w:r>
              <w:rPr>
                <w:rFonts w:ascii="Arial" w:hAnsi="Arial" w:cs="Arial"/>
                <w:sz w:val="16"/>
              </w:rPr>
              <w:t>8.8</w:t>
            </w:r>
          </w:p>
        </w:tc>
        <w:tc>
          <w:tcPr>
            <w:tcW w:w="2250" w:type="dxa"/>
            <w:tcBorders>
              <w:top w:val="single" w:sz="6" w:space="0" w:color="auto"/>
              <w:left w:val="single" w:sz="6" w:space="0" w:color="auto"/>
              <w:bottom w:val="single" w:sz="6" w:space="0" w:color="auto"/>
              <w:right w:val="single" w:sz="6" w:space="0" w:color="auto"/>
            </w:tcBorders>
          </w:tcPr>
          <w:p w:rsidR="00BD008B" w:rsidRDefault="00865ADB" w:rsidP="00F957FA">
            <w:pPr>
              <w:spacing w:before="60"/>
              <w:rPr>
                <w:rFonts w:ascii="Arial" w:hAnsi="Arial" w:cs="Arial"/>
                <w:sz w:val="16"/>
              </w:rPr>
            </w:pPr>
            <w:r w:rsidRPr="00865ADB">
              <w:rPr>
                <w:rFonts w:ascii="Arial" w:hAnsi="Arial" w:cs="Arial"/>
                <w:sz w:val="16"/>
              </w:rPr>
              <w:t>RETURNFIREWALL_START_SEC_VAR_CLEARED_32</w:t>
            </w:r>
          </w:p>
        </w:tc>
      </w:tr>
      <w:tr w:rsidR="00865ADB" w:rsidTr="00F957FA">
        <w:tc>
          <w:tcPr>
            <w:tcW w:w="2808" w:type="dxa"/>
            <w:tcBorders>
              <w:top w:val="single" w:sz="6" w:space="0" w:color="auto"/>
              <w:left w:val="single" w:sz="6" w:space="0" w:color="auto"/>
              <w:bottom w:val="single" w:sz="6" w:space="0" w:color="auto"/>
              <w:right w:val="single" w:sz="6" w:space="0" w:color="auto"/>
            </w:tcBorders>
          </w:tcPr>
          <w:p w:rsidR="00865ADB" w:rsidRDefault="00865ADB" w:rsidP="00F957FA">
            <w:pPr>
              <w:spacing w:before="60"/>
              <w:rPr>
                <w:rFonts w:ascii="Arial" w:hAnsi="Arial" w:cs="Arial"/>
                <w:sz w:val="16"/>
              </w:rPr>
            </w:pPr>
            <w:r w:rsidRPr="00865ADB">
              <w:rPr>
                <w:rFonts w:ascii="Arial" w:hAnsi="Arial" w:cs="Arial"/>
                <w:sz w:val="16"/>
              </w:rPr>
              <w:t>LwrBound_MtrNm_D_f32</w:t>
            </w:r>
          </w:p>
        </w:tc>
        <w:tc>
          <w:tcPr>
            <w:tcW w:w="1440" w:type="dxa"/>
            <w:tcBorders>
              <w:top w:val="single" w:sz="6" w:space="0" w:color="auto"/>
              <w:left w:val="single" w:sz="6" w:space="0" w:color="auto"/>
              <w:bottom w:val="single" w:sz="6" w:space="0" w:color="auto"/>
              <w:right w:val="single" w:sz="6" w:space="0" w:color="auto"/>
            </w:tcBorders>
          </w:tcPr>
          <w:p w:rsidR="00865ADB" w:rsidRDefault="00865ADB" w:rsidP="00943567">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865ADB" w:rsidRDefault="00865ADB" w:rsidP="00943567">
            <w:pPr>
              <w:spacing w:before="60"/>
              <w:rPr>
                <w:rFonts w:ascii="Arial" w:hAnsi="Arial" w:cs="Arial"/>
                <w:sz w:val="16"/>
              </w:rPr>
            </w:pPr>
            <w:r>
              <w:rPr>
                <w:rFonts w:ascii="Arial" w:hAnsi="Arial" w:cs="Arial"/>
                <w:sz w:val="16"/>
              </w:rPr>
              <w:t>-8.8</w:t>
            </w:r>
          </w:p>
        </w:tc>
        <w:tc>
          <w:tcPr>
            <w:tcW w:w="1215" w:type="dxa"/>
            <w:tcBorders>
              <w:top w:val="single" w:sz="6" w:space="0" w:color="auto"/>
              <w:left w:val="single" w:sz="6" w:space="0" w:color="auto"/>
              <w:bottom w:val="single" w:sz="6" w:space="0" w:color="auto"/>
              <w:right w:val="single" w:sz="6" w:space="0" w:color="auto"/>
            </w:tcBorders>
          </w:tcPr>
          <w:p w:rsidR="00865ADB" w:rsidRDefault="00865ADB" w:rsidP="00943567">
            <w:pPr>
              <w:spacing w:before="60"/>
              <w:rPr>
                <w:rFonts w:ascii="Arial" w:hAnsi="Arial" w:cs="Arial"/>
                <w:sz w:val="16"/>
              </w:rPr>
            </w:pPr>
            <w:r>
              <w:rPr>
                <w:rFonts w:ascii="Arial" w:hAnsi="Arial" w:cs="Arial"/>
                <w:sz w:val="16"/>
              </w:rPr>
              <w:t>8.8</w:t>
            </w:r>
          </w:p>
        </w:tc>
        <w:tc>
          <w:tcPr>
            <w:tcW w:w="2250" w:type="dxa"/>
            <w:tcBorders>
              <w:top w:val="single" w:sz="6" w:space="0" w:color="auto"/>
              <w:left w:val="single" w:sz="6" w:space="0" w:color="auto"/>
              <w:bottom w:val="single" w:sz="6" w:space="0" w:color="auto"/>
              <w:right w:val="single" w:sz="6" w:space="0" w:color="auto"/>
            </w:tcBorders>
          </w:tcPr>
          <w:p w:rsidR="00865ADB" w:rsidRDefault="00865ADB" w:rsidP="00943567">
            <w:pPr>
              <w:spacing w:before="60"/>
              <w:rPr>
                <w:rFonts w:ascii="Arial" w:hAnsi="Arial" w:cs="Arial"/>
                <w:sz w:val="16"/>
              </w:rPr>
            </w:pPr>
            <w:r w:rsidRPr="00865ADB">
              <w:rPr>
                <w:rFonts w:ascii="Arial" w:hAnsi="Arial" w:cs="Arial"/>
                <w:sz w:val="16"/>
              </w:rPr>
              <w:t>RETURNFIREWALL_START_SEC_VAR_CLEARED_32</w:t>
            </w:r>
          </w:p>
        </w:tc>
      </w:tr>
      <w:tr w:rsidR="00584C5F" w:rsidTr="00F957FA">
        <w:tc>
          <w:tcPr>
            <w:tcW w:w="2808" w:type="dxa"/>
            <w:tcBorders>
              <w:top w:val="single" w:sz="6" w:space="0" w:color="auto"/>
              <w:left w:val="single" w:sz="6" w:space="0" w:color="auto"/>
              <w:bottom w:val="single" w:sz="6" w:space="0" w:color="auto"/>
              <w:right w:val="single" w:sz="6" w:space="0" w:color="auto"/>
            </w:tcBorders>
          </w:tcPr>
          <w:p w:rsidR="00584C5F" w:rsidRPr="00865ADB" w:rsidRDefault="00584C5F" w:rsidP="00F957FA">
            <w:pPr>
              <w:spacing w:before="60"/>
              <w:rPr>
                <w:rFonts w:ascii="Arial" w:hAnsi="Arial" w:cs="Arial"/>
                <w:sz w:val="16"/>
              </w:rPr>
            </w:pPr>
            <w:proofErr w:type="spellStart"/>
            <w:r w:rsidRPr="00584C5F">
              <w:rPr>
                <w:rFonts w:ascii="Arial" w:hAnsi="Arial" w:cs="Arial"/>
                <w:sz w:val="16"/>
              </w:rPr>
              <w:t>OverBound_Cnt_D_lgc</w:t>
            </w:r>
            <w:proofErr w:type="spellEnd"/>
          </w:p>
        </w:tc>
        <w:tc>
          <w:tcPr>
            <w:tcW w:w="1440" w:type="dxa"/>
            <w:tcBorders>
              <w:top w:val="single" w:sz="6" w:space="0" w:color="auto"/>
              <w:left w:val="single" w:sz="6" w:space="0" w:color="auto"/>
              <w:bottom w:val="single" w:sz="6" w:space="0" w:color="auto"/>
              <w:right w:val="single" w:sz="6" w:space="0" w:color="auto"/>
            </w:tcBorders>
          </w:tcPr>
          <w:p w:rsidR="00584C5F" w:rsidRDefault="00584C5F" w:rsidP="00943567">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584C5F" w:rsidRDefault="00584C5F" w:rsidP="0026092E">
            <w:pPr>
              <w:spacing w:before="60"/>
              <w:rPr>
                <w:rFonts w:ascii="Arial" w:hAnsi="Arial" w:cs="Arial"/>
                <w:sz w:val="16"/>
              </w:rPr>
            </w:pPr>
            <w:r>
              <w:rPr>
                <w:rFonts w:ascii="Arial" w:hAnsi="Arial" w:cs="Arial"/>
                <w:sz w:val="16"/>
              </w:rPr>
              <w:t>FALSE</w:t>
            </w:r>
          </w:p>
        </w:tc>
        <w:tc>
          <w:tcPr>
            <w:tcW w:w="1215" w:type="dxa"/>
            <w:tcBorders>
              <w:top w:val="single" w:sz="6" w:space="0" w:color="auto"/>
              <w:left w:val="single" w:sz="6" w:space="0" w:color="auto"/>
              <w:bottom w:val="single" w:sz="6" w:space="0" w:color="auto"/>
              <w:right w:val="single" w:sz="6" w:space="0" w:color="auto"/>
            </w:tcBorders>
          </w:tcPr>
          <w:p w:rsidR="00584C5F" w:rsidRDefault="00584C5F" w:rsidP="00943567">
            <w:pPr>
              <w:spacing w:before="60"/>
              <w:rPr>
                <w:rFonts w:ascii="Arial" w:hAnsi="Arial" w:cs="Arial"/>
                <w:sz w:val="16"/>
              </w:rPr>
            </w:pPr>
            <w:r>
              <w:rPr>
                <w:rFonts w:ascii="Arial" w:hAnsi="Arial" w:cs="Arial"/>
                <w:sz w:val="16"/>
              </w:rPr>
              <w:t>TRUE</w:t>
            </w:r>
          </w:p>
        </w:tc>
        <w:tc>
          <w:tcPr>
            <w:tcW w:w="2250" w:type="dxa"/>
            <w:tcBorders>
              <w:top w:val="single" w:sz="6" w:space="0" w:color="auto"/>
              <w:left w:val="single" w:sz="6" w:space="0" w:color="auto"/>
              <w:bottom w:val="single" w:sz="6" w:space="0" w:color="auto"/>
              <w:right w:val="single" w:sz="6" w:space="0" w:color="auto"/>
            </w:tcBorders>
          </w:tcPr>
          <w:p w:rsidR="00584C5F" w:rsidRPr="00865ADB" w:rsidRDefault="001B1758" w:rsidP="00943567">
            <w:pPr>
              <w:spacing w:before="60"/>
              <w:rPr>
                <w:rFonts w:ascii="Arial" w:hAnsi="Arial" w:cs="Arial"/>
                <w:sz w:val="16"/>
              </w:rPr>
            </w:pPr>
            <w:r w:rsidRPr="001B1758">
              <w:rPr>
                <w:rFonts w:ascii="Arial" w:hAnsi="Arial" w:cs="Arial"/>
                <w:sz w:val="16"/>
              </w:rPr>
              <w:t>RETURNFIREWALL_START_SEC_VAR_CLEARED_BOOLEAN</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865ADB"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65ADB" w:rsidP="00F141E2">
            <w:pPr>
              <w:spacing w:before="60"/>
              <w:rPr>
                <w:rFonts w:ascii="Arial" w:hAnsi="Arial" w:cs="Arial"/>
                <w:sz w:val="16"/>
              </w:rPr>
            </w:pPr>
            <w:r w:rsidRPr="00865ADB">
              <w:rPr>
                <w:rFonts w:ascii="Arial" w:hAnsi="Arial" w:cs="Arial"/>
                <w:sz w:val="16"/>
              </w:rPr>
              <w:t>t_</w:t>
            </w:r>
            <w:r w:rsidR="00241C2E" w:rsidRPr="00241C2E">
              <w:rPr>
                <w:rFonts w:ascii="Arial" w:hAnsi="Arial" w:cs="Arial"/>
                <w:sz w:val="16"/>
              </w:rPr>
              <w:t>RtrnFW</w:t>
            </w:r>
            <w:r w:rsidRPr="00865ADB">
              <w:rPr>
                <w:rFonts w:ascii="Arial" w:hAnsi="Arial" w:cs="Arial"/>
                <w:sz w:val="16"/>
              </w:rPr>
              <w:t>VehSpd_Kph_u9p7[]</w:t>
            </w:r>
          </w:p>
        </w:tc>
      </w:tr>
      <w:tr w:rsidR="00865ADB">
        <w:trPr>
          <w:jc w:val="center"/>
        </w:trPr>
        <w:tc>
          <w:tcPr>
            <w:tcW w:w="4608" w:type="dxa"/>
            <w:tcBorders>
              <w:top w:val="nil"/>
              <w:left w:val="single" w:sz="6" w:space="0" w:color="auto"/>
              <w:bottom w:val="single" w:sz="6" w:space="0" w:color="auto"/>
              <w:right w:val="single" w:sz="6" w:space="0" w:color="auto"/>
            </w:tcBorders>
          </w:tcPr>
          <w:p w:rsidR="00865ADB" w:rsidRDefault="00865ADB" w:rsidP="00A707E3">
            <w:pPr>
              <w:spacing w:before="60"/>
              <w:rPr>
                <w:rFonts w:ascii="Arial" w:hAnsi="Arial" w:cs="Arial"/>
                <w:sz w:val="16"/>
              </w:rPr>
            </w:pPr>
            <w:r w:rsidRPr="00865ADB">
              <w:rPr>
                <w:rFonts w:ascii="Arial" w:hAnsi="Arial" w:cs="Arial"/>
                <w:sz w:val="16"/>
              </w:rPr>
              <w:t>t_</w:t>
            </w:r>
            <w:r w:rsidR="00241C2E" w:rsidRPr="00241C2E">
              <w:rPr>
                <w:rFonts w:ascii="Arial" w:hAnsi="Arial" w:cs="Arial"/>
                <w:sz w:val="16"/>
              </w:rPr>
              <w:t>RtrnFW</w:t>
            </w:r>
            <w:r w:rsidRPr="00865ADB">
              <w:rPr>
                <w:rFonts w:ascii="Arial" w:hAnsi="Arial" w:cs="Arial"/>
                <w:sz w:val="16"/>
              </w:rPr>
              <w:t>UprBoundX_HwDeg_s1</w:t>
            </w:r>
            <w:r w:rsidR="00A707E3">
              <w:rPr>
                <w:rFonts w:ascii="Arial" w:hAnsi="Arial" w:cs="Arial"/>
                <w:sz w:val="16"/>
              </w:rPr>
              <w:t>1</w:t>
            </w:r>
            <w:r w:rsidRPr="00865ADB">
              <w:rPr>
                <w:rFonts w:ascii="Arial" w:hAnsi="Arial" w:cs="Arial"/>
                <w:sz w:val="16"/>
              </w:rPr>
              <w:t>p</w:t>
            </w:r>
            <w:r w:rsidR="00A707E3">
              <w:rPr>
                <w:rFonts w:ascii="Arial" w:hAnsi="Arial" w:cs="Arial"/>
                <w:sz w:val="16"/>
              </w:rPr>
              <w:t>4</w:t>
            </w:r>
            <w:r w:rsidRPr="00865ADB">
              <w:rPr>
                <w:rFonts w:ascii="Arial" w:hAnsi="Arial" w:cs="Arial"/>
                <w:sz w:val="16"/>
              </w:rPr>
              <w:t>[]</w:t>
            </w:r>
          </w:p>
        </w:tc>
      </w:tr>
      <w:tr w:rsidR="00865ADB">
        <w:trPr>
          <w:jc w:val="center"/>
        </w:trPr>
        <w:tc>
          <w:tcPr>
            <w:tcW w:w="4608" w:type="dxa"/>
            <w:tcBorders>
              <w:top w:val="nil"/>
              <w:left w:val="single" w:sz="6" w:space="0" w:color="auto"/>
              <w:bottom w:val="single" w:sz="6" w:space="0" w:color="auto"/>
              <w:right w:val="single" w:sz="6" w:space="0" w:color="auto"/>
            </w:tcBorders>
          </w:tcPr>
          <w:p w:rsidR="00865ADB" w:rsidRDefault="00865ADB" w:rsidP="00F141E2">
            <w:pPr>
              <w:spacing w:before="60"/>
              <w:rPr>
                <w:rFonts w:ascii="Arial" w:hAnsi="Arial" w:cs="Arial"/>
                <w:sz w:val="16"/>
              </w:rPr>
            </w:pPr>
            <w:r w:rsidRPr="00865ADB">
              <w:rPr>
                <w:rFonts w:ascii="Arial" w:hAnsi="Arial" w:cs="Arial"/>
                <w:sz w:val="16"/>
              </w:rPr>
              <w:t>t2_</w:t>
            </w:r>
            <w:r w:rsidR="00241C2E" w:rsidRPr="00241C2E">
              <w:rPr>
                <w:rFonts w:ascii="Arial" w:hAnsi="Arial" w:cs="Arial"/>
                <w:sz w:val="16"/>
              </w:rPr>
              <w:t>RtrnFW</w:t>
            </w:r>
            <w:r w:rsidRPr="00865ADB">
              <w:rPr>
                <w:rFonts w:ascii="Arial" w:hAnsi="Arial" w:cs="Arial"/>
                <w:sz w:val="16"/>
              </w:rPr>
              <w:t>UprBoundY_MtrNm_s4p11[][]</w:t>
            </w:r>
          </w:p>
        </w:tc>
      </w:tr>
      <w:tr w:rsidR="00865ADB">
        <w:trPr>
          <w:jc w:val="center"/>
        </w:trPr>
        <w:tc>
          <w:tcPr>
            <w:tcW w:w="4608" w:type="dxa"/>
            <w:tcBorders>
              <w:top w:val="nil"/>
              <w:left w:val="single" w:sz="6" w:space="0" w:color="auto"/>
              <w:bottom w:val="single" w:sz="6" w:space="0" w:color="auto"/>
              <w:right w:val="single" w:sz="6" w:space="0" w:color="auto"/>
            </w:tcBorders>
          </w:tcPr>
          <w:p w:rsidR="00865ADB" w:rsidRDefault="00865ADB" w:rsidP="00F141E2">
            <w:pPr>
              <w:spacing w:before="60"/>
              <w:rPr>
                <w:rFonts w:ascii="Arial" w:hAnsi="Arial" w:cs="Arial"/>
                <w:sz w:val="16"/>
              </w:rPr>
            </w:pP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2"/>
      </w:pPr>
      <w:r>
        <w:t>Program</w:t>
      </w:r>
      <w:ins w:id="1" w:author="Surbhi Goel" w:date="2015-02-12T12:53:00Z">
        <w:r w:rsidR="00EC627E">
          <w:t xml:space="preserve"> </w:t>
        </w:r>
      </w:ins>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865ADB" w:rsidP="00F957FA">
            <w:pPr>
              <w:spacing w:before="60"/>
              <w:rPr>
                <w:rFonts w:ascii="Arial" w:hAnsi="Arial" w:cs="Arial"/>
                <w:sz w:val="16"/>
              </w:rPr>
            </w:pPr>
            <w:r>
              <w:rPr>
                <w:rFonts w:ascii="Arial" w:hAnsi="Arial" w:cs="Arial"/>
                <w:sz w:val="16"/>
              </w:rPr>
              <w:t>None</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Del="00E235AB" w:rsidRDefault="00DE4889" w:rsidP="00DE4889">
      <w:pPr>
        <w:pStyle w:val="Heading4"/>
        <w:numPr>
          <w:ilvl w:val="0"/>
          <w:numId w:val="0"/>
        </w:numPr>
        <w:ind w:left="864" w:hanging="864"/>
        <w:rPr>
          <w:del w:id="2" w:author="Surbhi Goel" w:date="2015-02-11T17:33:00Z"/>
        </w:rPr>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tblGrid>
      <w:tr w:rsidR="004A781C" w:rsidTr="008E77A1">
        <w:trPr>
          <w:jc w:val="center"/>
        </w:trPr>
        <w:tc>
          <w:tcPr>
            <w:tcW w:w="4608" w:type="dxa"/>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8E77A1">
        <w:trPr>
          <w:jc w:val="center"/>
        </w:trPr>
        <w:tc>
          <w:tcPr>
            <w:tcW w:w="4608" w:type="dxa"/>
          </w:tcPr>
          <w:p w:rsidR="004A781C" w:rsidRDefault="0007728E">
            <w:pPr>
              <w:spacing w:before="60"/>
              <w:rPr>
                <w:rFonts w:ascii="Arial" w:hAnsi="Arial" w:cs="Arial"/>
                <w:sz w:val="16"/>
              </w:rPr>
            </w:pPr>
            <w:r w:rsidRPr="0007728E">
              <w:rPr>
                <w:rFonts w:ascii="Arial" w:hAnsi="Arial" w:cs="Arial"/>
                <w:sz w:val="16"/>
              </w:rPr>
              <w:t>D_ONE_ULS_F32</w:t>
            </w:r>
          </w:p>
        </w:tc>
      </w:tr>
      <w:tr w:rsidR="004A781C" w:rsidTr="008E77A1">
        <w:trPr>
          <w:jc w:val="center"/>
        </w:trPr>
        <w:tc>
          <w:tcPr>
            <w:tcW w:w="4608" w:type="dxa"/>
          </w:tcPr>
          <w:p w:rsidR="004A781C" w:rsidRDefault="0007728E">
            <w:pPr>
              <w:spacing w:before="60"/>
              <w:rPr>
                <w:rFonts w:ascii="Arial" w:hAnsi="Arial" w:cs="Arial"/>
                <w:sz w:val="16"/>
              </w:rPr>
            </w:pPr>
            <w:r w:rsidRPr="0007728E">
              <w:rPr>
                <w:rFonts w:ascii="Arial" w:hAnsi="Arial" w:cs="Arial"/>
                <w:sz w:val="16"/>
              </w:rPr>
              <w:t>D_ZERO_ULS_F32</w:t>
            </w:r>
          </w:p>
        </w:tc>
      </w:tr>
      <w:tr w:rsidR="0007728E" w:rsidTr="008E77A1">
        <w:trPr>
          <w:jc w:val="center"/>
        </w:trPr>
        <w:tc>
          <w:tcPr>
            <w:tcW w:w="4608" w:type="dxa"/>
          </w:tcPr>
          <w:p w:rsidR="0007728E" w:rsidRPr="0007728E" w:rsidRDefault="0007728E">
            <w:pPr>
              <w:spacing w:before="60"/>
              <w:rPr>
                <w:rFonts w:ascii="Arial" w:hAnsi="Arial" w:cs="Arial"/>
                <w:sz w:val="16"/>
              </w:rPr>
            </w:pPr>
            <w:r w:rsidRPr="0007728E">
              <w:rPr>
                <w:rFonts w:ascii="Arial" w:hAnsi="Arial" w:cs="Arial"/>
                <w:sz w:val="16"/>
              </w:rPr>
              <w:t>D_NEGONE_CNT_S16</w:t>
            </w:r>
          </w:p>
        </w:tc>
      </w:tr>
      <w:tr w:rsidR="00737F4D" w:rsidTr="008E77A1">
        <w:trPr>
          <w:jc w:val="center"/>
        </w:trPr>
        <w:tc>
          <w:tcPr>
            <w:tcW w:w="4608" w:type="dxa"/>
          </w:tcPr>
          <w:p w:rsidR="00737F4D" w:rsidRPr="0007728E" w:rsidRDefault="00737F4D">
            <w:pPr>
              <w:spacing w:before="60"/>
              <w:rPr>
                <w:rFonts w:ascii="Arial" w:hAnsi="Arial" w:cs="Arial"/>
                <w:sz w:val="16"/>
              </w:rPr>
            </w:pPr>
            <w:r w:rsidRPr="00737F4D">
              <w:rPr>
                <w:rFonts w:ascii="Arial" w:hAnsi="Arial" w:cs="Arial"/>
                <w:sz w:val="16"/>
              </w:rPr>
              <w:t>D_FALSE_CNT_LGC</w:t>
            </w:r>
          </w:p>
        </w:tc>
      </w:tr>
    </w:tbl>
    <w:p w:rsidR="004A781C" w:rsidRDefault="004A781C"/>
    <w:p w:rsidR="004A781C" w:rsidRDefault="004A781C">
      <w:pPr>
        <w:pStyle w:val="Heading3"/>
      </w:pPr>
      <w:r>
        <w:lastRenderedPageBreak/>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65ADB"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Del="00E235AB" w:rsidRDefault="008B3E94">
      <w:pPr>
        <w:rPr>
          <w:del w:id="3" w:author="Surbhi Goel" w:date="2015-02-11T17:33:00Z"/>
        </w:rPr>
      </w:pPr>
    </w:p>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865ADB" w:rsidP="008B3E94">
      <w:pPr>
        <w:numPr>
          <w:ilvl w:val="0"/>
          <w:numId w:val="5"/>
        </w:numPr>
        <w:spacing w:after="0"/>
      </w:pPr>
      <w:proofErr w:type="spellStart"/>
      <w:r w:rsidRPr="00865ADB">
        <w:t>FPM_FloatToFixed_m</w:t>
      </w:r>
      <w:proofErr w:type="spellEnd"/>
    </w:p>
    <w:p w:rsidR="00865ADB" w:rsidRDefault="00865ADB" w:rsidP="008B3E94">
      <w:pPr>
        <w:numPr>
          <w:ilvl w:val="0"/>
          <w:numId w:val="5"/>
        </w:numPr>
        <w:spacing w:after="0"/>
      </w:pPr>
      <w:proofErr w:type="spellStart"/>
      <w:r w:rsidRPr="00865ADB">
        <w:t>FPM_FixedToFloat_m</w:t>
      </w:r>
      <w:proofErr w:type="spellEnd"/>
    </w:p>
    <w:p w:rsidR="00865ADB" w:rsidRDefault="00865ADB" w:rsidP="008B3E94">
      <w:pPr>
        <w:numPr>
          <w:ilvl w:val="0"/>
          <w:numId w:val="5"/>
        </w:numPr>
        <w:spacing w:after="0"/>
      </w:pPr>
      <w:r w:rsidRPr="00865ADB">
        <w:t>BilinearXMYM_s16_s16XMs16YM_Cnt</w:t>
      </w:r>
    </w:p>
    <w:p w:rsidR="00865ADB" w:rsidRDefault="00865ADB" w:rsidP="008B3E94">
      <w:pPr>
        <w:numPr>
          <w:ilvl w:val="0"/>
          <w:numId w:val="5"/>
        </w:numPr>
        <w:spacing w:after="0"/>
      </w:pPr>
      <w:proofErr w:type="spellStart"/>
      <w:r w:rsidRPr="00865ADB">
        <w:t>TableSize_m</w:t>
      </w:r>
      <w:proofErr w:type="spellEnd"/>
    </w:p>
    <w:p w:rsidR="00865ADB" w:rsidRDefault="00865ADB" w:rsidP="008B3E94">
      <w:pPr>
        <w:numPr>
          <w:ilvl w:val="0"/>
          <w:numId w:val="5"/>
        </w:numPr>
        <w:spacing w:after="0"/>
      </w:pPr>
      <w:proofErr w:type="spellStart"/>
      <w:r w:rsidRPr="00865ADB">
        <w:t>Limit_m</w:t>
      </w:r>
      <w:proofErr w:type="spellEnd"/>
    </w:p>
    <w:p w:rsidR="00E942A6" w:rsidDel="00A842BB" w:rsidRDefault="00E942A6" w:rsidP="008B3E94">
      <w:pPr>
        <w:numPr>
          <w:ilvl w:val="0"/>
          <w:numId w:val="5"/>
        </w:numPr>
        <w:spacing w:after="0"/>
        <w:rPr>
          <w:del w:id="4" w:author="Surbhi Goel" w:date="2015-02-11T17:30:00Z"/>
        </w:rPr>
      </w:pPr>
      <w:del w:id="5" w:author="Surbhi Goel" w:date="2015-02-11T17:30:00Z">
        <w:r w:rsidRPr="00E942A6" w:rsidDel="00A842BB">
          <w:delText>Rte_Call_NxtrDiagMgr_SetNTCStatus</w:delText>
        </w:r>
      </w:del>
    </w:p>
    <w:p w:rsidR="008B3E94" w:rsidRDefault="008B3E94" w:rsidP="008B3E94">
      <w:pPr>
        <w:spacing w:after="0"/>
        <w:ind w:left="720"/>
      </w:pPr>
    </w:p>
    <w:p w:rsidR="008B3E94" w:rsidRDefault="008B3E94" w:rsidP="008B3E94">
      <w:pPr>
        <w:pStyle w:val="Heading2"/>
      </w:pPr>
      <w:r>
        <w:t>Data Hiding Functions</w:t>
      </w:r>
    </w:p>
    <w:p w:rsidR="00A842BB" w:rsidRDefault="00A842BB">
      <w:pPr>
        <w:numPr>
          <w:ilvl w:val="0"/>
          <w:numId w:val="10"/>
        </w:numPr>
        <w:spacing w:after="0"/>
        <w:rPr>
          <w:ins w:id="6" w:author="Surbhi Goel" w:date="2015-02-11T17:30:00Z"/>
        </w:rPr>
        <w:pPrChange w:id="7" w:author="Surbhi Goel" w:date="2015-02-11T17:31:00Z">
          <w:pPr>
            <w:numPr>
              <w:numId w:val="5"/>
            </w:numPr>
            <w:tabs>
              <w:tab w:val="num" w:pos="720"/>
            </w:tabs>
            <w:spacing w:after="0"/>
            <w:ind w:left="720" w:hanging="360"/>
          </w:pPr>
        </w:pPrChange>
      </w:pPr>
      <w:proofErr w:type="spellStart"/>
      <w:ins w:id="8" w:author="Surbhi Goel" w:date="2015-02-11T17:30:00Z">
        <w:r w:rsidRPr="00E942A6">
          <w:t>Rte_Call_NxtrDiagMgr_SetNTCStatus</w:t>
        </w:r>
        <w:proofErr w:type="spellEnd"/>
      </w:ins>
    </w:p>
    <w:p w:rsidR="00DC7E08" w:rsidDel="00A842BB" w:rsidRDefault="00F141E2" w:rsidP="00DC7E08">
      <w:pPr>
        <w:numPr>
          <w:ilvl w:val="0"/>
          <w:numId w:val="10"/>
        </w:numPr>
        <w:spacing w:after="0"/>
        <w:rPr>
          <w:del w:id="9" w:author="Surbhi Goel" w:date="2015-02-11T17:30:00Z"/>
        </w:rPr>
      </w:pPr>
      <w:del w:id="10" w:author="Surbhi Goel" w:date="2015-02-11T17:30:00Z">
        <w:r w:rsidDel="00A842BB">
          <w:delText>None</w:delText>
        </w:r>
      </w:del>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865ADB" w:rsidRDefault="00865ADB" w:rsidP="00865ADB"/>
    <w:p w:rsidR="008F6DBB" w:rsidRDefault="00865ADB" w:rsidP="00865ADB">
      <w:r>
        <w:t>None</w:t>
      </w:r>
    </w:p>
    <w:p w:rsidR="00865ADB" w:rsidRDefault="00865ADB" w:rsidP="00865ADB"/>
    <w:p w:rsidR="008B3E94" w:rsidRDefault="008B3E94" w:rsidP="008B3E94">
      <w:pPr>
        <w:pStyle w:val="Heading2"/>
      </w:pPr>
      <w:r>
        <w:t>Local Functions/Macros Used by this MDD only</w:t>
      </w:r>
    </w:p>
    <w:p w:rsidR="00865ADB" w:rsidRDefault="00865ADB" w:rsidP="00865ADB"/>
    <w:p w:rsidR="008B3E94" w:rsidRDefault="00865ADB" w:rsidP="00865ADB">
      <w:r>
        <w:t>None</w:t>
      </w:r>
    </w:p>
    <w:p w:rsidR="008B3E94" w:rsidRDefault="008B3E94">
      <w:pPr>
        <w:spacing w:after="0"/>
        <w:rPr>
          <w:rFonts w:ascii="Arial" w:hAnsi="Arial"/>
          <w:b/>
          <w:kern w:val="28"/>
          <w:sz w:val="28"/>
        </w:rPr>
      </w:pPr>
      <w:del w:id="11" w:author="Surbhi Goel" w:date="2015-02-11T17:33:00Z">
        <w:r w:rsidDel="00E235AB">
          <w:br w:type="page"/>
        </w:r>
      </w:del>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865ADB" w:rsidP="00F141E2">
            <w:pPr>
              <w:spacing w:before="100" w:beforeAutospacing="1" w:after="100" w:afterAutospacing="1"/>
              <w:rPr>
                <w:rFonts w:ascii="Arial" w:hAnsi="Arial" w:cs="Arial"/>
                <w:sz w:val="16"/>
                <w:szCs w:val="16"/>
              </w:rPr>
            </w:pPr>
            <w:r w:rsidRPr="00865ADB">
              <w:rPr>
                <w:rFonts w:ascii="Arial" w:hAnsi="Arial" w:cs="Arial"/>
                <w:sz w:val="16"/>
                <w:szCs w:val="16"/>
              </w:rPr>
              <w:t>Rte_InitValue_HandwheelPosition_HwDeg_f32</w:t>
            </w:r>
          </w:p>
        </w:tc>
        <w:tc>
          <w:tcPr>
            <w:tcW w:w="4455" w:type="dxa"/>
            <w:vAlign w:val="center"/>
          </w:tcPr>
          <w:p w:rsidR="002C03D8" w:rsidRPr="004B5BE2" w:rsidRDefault="00865AD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65ADB" w:rsidRPr="004B5BE2" w:rsidTr="00F957FA">
        <w:trPr>
          <w:trHeight w:val="341"/>
        </w:trPr>
        <w:tc>
          <w:tcPr>
            <w:tcW w:w="4455" w:type="dxa"/>
            <w:vAlign w:val="center"/>
          </w:tcPr>
          <w:p w:rsidR="00865ADB" w:rsidRPr="004B5BE2" w:rsidRDefault="00865ADB" w:rsidP="00F141E2">
            <w:pPr>
              <w:spacing w:before="100" w:beforeAutospacing="1" w:after="100" w:afterAutospacing="1"/>
              <w:rPr>
                <w:rFonts w:ascii="Arial" w:hAnsi="Arial" w:cs="Arial"/>
                <w:sz w:val="16"/>
                <w:szCs w:val="16"/>
              </w:rPr>
            </w:pPr>
            <w:r w:rsidRPr="00865ADB">
              <w:rPr>
                <w:rFonts w:ascii="Arial" w:hAnsi="Arial" w:cs="Arial"/>
                <w:sz w:val="16"/>
                <w:szCs w:val="16"/>
              </w:rPr>
              <w:t>Rte_InitValue_LimitedReturn_MtrNm_f32</w:t>
            </w:r>
          </w:p>
        </w:tc>
        <w:tc>
          <w:tcPr>
            <w:tcW w:w="4455" w:type="dxa"/>
            <w:vAlign w:val="center"/>
          </w:tcPr>
          <w:p w:rsidR="00865ADB" w:rsidRPr="004B5BE2" w:rsidRDefault="00865AD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65ADB" w:rsidRPr="004B5BE2" w:rsidTr="00F957FA">
        <w:trPr>
          <w:trHeight w:val="341"/>
        </w:trPr>
        <w:tc>
          <w:tcPr>
            <w:tcW w:w="4455" w:type="dxa"/>
            <w:vAlign w:val="center"/>
          </w:tcPr>
          <w:p w:rsidR="00865ADB" w:rsidRPr="004B5BE2" w:rsidRDefault="00865ADB" w:rsidP="00F141E2">
            <w:pPr>
              <w:spacing w:before="100" w:beforeAutospacing="1" w:after="100" w:afterAutospacing="1"/>
              <w:rPr>
                <w:rFonts w:ascii="Arial" w:hAnsi="Arial" w:cs="Arial"/>
                <w:sz w:val="16"/>
                <w:szCs w:val="16"/>
              </w:rPr>
            </w:pPr>
            <w:r w:rsidRPr="00865ADB">
              <w:rPr>
                <w:rFonts w:ascii="Arial" w:hAnsi="Arial" w:cs="Arial"/>
                <w:sz w:val="16"/>
                <w:szCs w:val="16"/>
              </w:rPr>
              <w:t>Rte_InitValue_ReturnCmd_MtrNm_f32</w:t>
            </w:r>
          </w:p>
        </w:tc>
        <w:tc>
          <w:tcPr>
            <w:tcW w:w="4455" w:type="dxa"/>
            <w:vAlign w:val="center"/>
          </w:tcPr>
          <w:p w:rsidR="00865ADB" w:rsidRPr="004B5BE2" w:rsidRDefault="00865AD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65ADB" w:rsidRPr="004B5BE2" w:rsidTr="00F957FA">
        <w:trPr>
          <w:trHeight w:val="341"/>
        </w:trPr>
        <w:tc>
          <w:tcPr>
            <w:tcW w:w="4455" w:type="dxa"/>
            <w:vAlign w:val="center"/>
          </w:tcPr>
          <w:p w:rsidR="00865ADB" w:rsidRPr="004B5BE2" w:rsidRDefault="00865ADB" w:rsidP="00F141E2">
            <w:pPr>
              <w:spacing w:before="100" w:beforeAutospacing="1" w:after="100" w:afterAutospacing="1"/>
              <w:rPr>
                <w:rFonts w:ascii="Arial" w:hAnsi="Arial" w:cs="Arial"/>
                <w:sz w:val="16"/>
                <w:szCs w:val="16"/>
              </w:rPr>
            </w:pPr>
            <w:r w:rsidRPr="00865ADB">
              <w:rPr>
                <w:rFonts w:ascii="Arial" w:hAnsi="Arial" w:cs="Arial"/>
                <w:sz w:val="16"/>
                <w:szCs w:val="16"/>
              </w:rPr>
              <w:t>Rte_InitValue_VehicleSpeed_Kph_f32</w:t>
            </w:r>
          </w:p>
        </w:tc>
        <w:tc>
          <w:tcPr>
            <w:tcW w:w="4455" w:type="dxa"/>
            <w:vAlign w:val="center"/>
          </w:tcPr>
          <w:p w:rsidR="00865ADB" w:rsidRPr="004B5BE2" w:rsidRDefault="00865AD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420147" w:rsidRPr="004B5BE2" w:rsidTr="00F957FA">
        <w:trPr>
          <w:trHeight w:val="341"/>
          <w:ins w:id="12" w:author="Spoorti Mali" w:date="2015-03-20T17:32:00Z"/>
        </w:trPr>
        <w:tc>
          <w:tcPr>
            <w:tcW w:w="4455" w:type="dxa"/>
            <w:vAlign w:val="center"/>
          </w:tcPr>
          <w:p w:rsidR="00420147" w:rsidRPr="00865ADB" w:rsidRDefault="00420147" w:rsidP="00420147">
            <w:pPr>
              <w:spacing w:before="100" w:beforeAutospacing="1" w:after="100" w:afterAutospacing="1"/>
              <w:rPr>
                <w:ins w:id="13" w:author="Spoorti Mali" w:date="2015-03-20T17:32:00Z"/>
                <w:rFonts w:ascii="Arial" w:hAnsi="Arial" w:cs="Arial"/>
                <w:sz w:val="16"/>
                <w:szCs w:val="16"/>
              </w:rPr>
            </w:pPr>
            <w:proofErr w:type="spellStart"/>
            <w:ins w:id="14" w:author="Spoorti Mali" w:date="2015-03-20T17:32:00Z">
              <w:r>
                <w:t>Rte_InitValue_Defeat_Return_Svc_Cnt_lgc</w:t>
              </w:r>
              <w:proofErr w:type="spellEnd"/>
              <w:r>
                <w:t xml:space="preserve"> </w:t>
              </w:r>
            </w:ins>
          </w:p>
        </w:tc>
        <w:tc>
          <w:tcPr>
            <w:tcW w:w="4455" w:type="dxa"/>
            <w:vAlign w:val="center"/>
          </w:tcPr>
          <w:p w:rsidR="00420147" w:rsidRDefault="00420147" w:rsidP="00F957FA">
            <w:pPr>
              <w:spacing w:before="100" w:beforeAutospacing="1" w:after="100" w:afterAutospacing="1"/>
              <w:rPr>
                <w:ins w:id="15" w:author="Spoorti Mali" w:date="2015-03-20T17:32:00Z"/>
                <w:rFonts w:ascii="Arial" w:hAnsi="Arial" w:cs="Arial"/>
                <w:sz w:val="16"/>
                <w:szCs w:val="16"/>
              </w:rPr>
            </w:pPr>
            <w:ins w:id="16" w:author="Spoorti Mali" w:date="2015-03-20T17:32:00Z">
              <w:r>
                <w:rPr>
                  <w:rFonts w:ascii="Arial" w:hAnsi="Arial" w:cs="Arial"/>
                  <w:sz w:val="16"/>
                  <w:szCs w:val="16"/>
                </w:rPr>
                <w:t>0</w:t>
              </w:r>
            </w:ins>
          </w:p>
        </w:tc>
      </w:tr>
      <w:tr w:rsidR="00420147" w:rsidRPr="004B5BE2" w:rsidTr="00F957FA">
        <w:trPr>
          <w:trHeight w:val="341"/>
          <w:ins w:id="17" w:author="Spoorti Mali" w:date="2015-03-20T17:32:00Z"/>
        </w:trPr>
        <w:tc>
          <w:tcPr>
            <w:tcW w:w="4455" w:type="dxa"/>
            <w:vAlign w:val="center"/>
          </w:tcPr>
          <w:p w:rsidR="00420147" w:rsidRPr="00865ADB" w:rsidRDefault="00420147" w:rsidP="00F141E2">
            <w:pPr>
              <w:spacing w:before="100" w:beforeAutospacing="1" w:after="100" w:afterAutospacing="1"/>
              <w:rPr>
                <w:ins w:id="18" w:author="Spoorti Mali" w:date="2015-03-20T17:32:00Z"/>
                <w:rFonts w:ascii="Arial" w:hAnsi="Arial" w:cs="Arial"/>
                <w:sz w:val="16"/>
                <w:szCs w:val="16"/>
              </w:rPr>
            </w:pPr>
            <w:proofErr w:type="spellStart"/>
            <w:ins w:id="19" w:author="Spoorti Mali" w:date="2015-03-20T17:33:00Z">
              <w:r>
                <w:t>Rte_InitValue_MEC_Counter_Cnt_enum</w:t>
              </w:r>
            </w:ins>
            <w:proofErr w:type="spellEnd"/>
          </w:p>
        </w:tc>
        <w:tc>
          <w:tcPr>
            <w:tcW w:w="4455" w:type="dxa"/>
            <w:vAlign w:val="center"/>
          </w:tcPr>
          <w:p w:rsidR="00420147" w:rsidRDefault="00420147" w:rsidP="00F957FA">
            <w:pPr>
              <w:spacing w:before="100" w:beforeAutospacing="1" w:after="100" w:afterAutospacing="1"/>
              <w:rPr>
                <w:ins w:id="20" w:author="Spoorti Mali" w:date="2015-03-20T17:32:00Z"/>
                <w:rFonts w:ascii="Arial" w:hAnsi="Arial" w:cs="Arial"/>
                <w:sz w:val="16"/>
                <w:szCs w:val="16"/>
              </w:rPr>
            </w:pPr>
            <w:ins w:id="21" w:author="Spoorti Mali" w:date="2015-03-20T17:33:00Z">
              <w:r>
                <w:rPr>
                  <w:rFonts w:ascii="Arial" w:hAnsi="Arial" w:cs="Arial"/>
                  <w:sz w:val="16"/>
                  <w:szCs w:val="16"/>
                </w:rPr>
                <w:t>0</w:t>
              </w:r>
            </w:ins>
          </w:p>
        </w:tc>
      </w:tr>
    </w:tbl>
    <w:p w:rsidR="002C03D8" w:rsidRPr="002C03D8" w:rsidRDefault="002C03D8" w:rsidP="002C03D8"/>
    <w:p w:rsidR="004A781C" w:rsidRDefault="004A781C">
      <w:pPr>
        <w:pStyle w:val="Heading2"/>
      </w:pPr>
      <w:r>
        <w:t>Initialization Functions</w:t>
      </w:r>
    </w:p>
    <w:p w:rsidR="00865ADB" w:rsidRDefault="00865ADB"/>
    <w:p w:rsidR="004A781C" w:rsidRDefault="00F141E2">
      <w:r>
        <w:t>None</w:t>
      </w:r>
    </w:p>
    <w:p w:rsidR="004A781C" w:rsidRDefault="004A781C">
      <w:pPr>
        <w:pStyle w:val="Heading2"/>
      </w:pPr>
      <w:r>
        <w:br w:type="page"/>
      </w:r>
      <w:r>
        <w:lastRenderedPageBreak/>
        <w:t>Periodic Functions</w:t>
      </w:r>
    </w:p>
    <w:p w:rsidR="004A781C" w:rsidRDefault="004A781C">
      <w:pPr>
        <w:pStyle w:val="Heading3"/>
      </w:pPr>
      <w:r>
        <w:t xml:space="preserve">Per: </w:t>
      </w:r>
      <w:r w:rsidR="003A1049">
        <w:fldChar w:fldCharType="begin"/>
      </w:r>
      <w:r w:rsidR="003A1049">
        <w:instrText xml:space="preserve"> DOCPROPERTY "Module Name"  \* MERGEFORMAT </w:instrText>
      </w:r>
      <w:r w:rsidR="003A1049">
        <w:fldChar w:fldCharType="separate"/>
      </w:r>
      <w:r w:rsidR="00F36785">
        <w:t>ReturnFirewall</w:t>
      </w:r>
      <w:r w:rsidR="003A1049">
        <w:fldChar w:fldCharType="end"/>
      </w:r>
      <w:r w:rsidR="00865ADB">
        <w:t>_Per1</w:t>
      </w:r>
    </w:p>
    <w:p w:rsidR="004A781C" w:rsidRDefault="004A781C">
      <w:pPr>
        <w:pStyle w:val="Heading4"/>
      </w:pPr>
      <w:r>
        <w:t>Design Rationale</w:t>
      </w:r>
    </w:p>
    <w:p w:rsidR="004A781C" w:rsidRDefault="00F141E2">
      <w:r>
        <w:t>None</w:t>
      </w:r>
    </w:p>
    <w:p w:rsidR="004A781C" w:rsidRDefault="004A781C">
      <w:pPr>
        <w:pStyle w:val="Heading4"/>
        <w:rPr>
          <w:ins w:id="22" w:author="Surbhi Goel" w:date="2015-02-11T13:01:00Z"/>
        </w:rPr>
      </w:pPr>
      <w:r>
        <w:t>Program Flow Start</w:t>
      </w:r>
    </w:p>
    <w:p w:rsidR="0052762E" w:rsidRPr="0052762E" w:rsidRDefault="0052762E">
      <w:pPr>
        <w:pPrChange w:id="23" w:author="Surbhi Goel" w:date="2015-02-11T13:01:00Z">
          <w:pPr>
            <w:pStyle w:val="Heading4"/>
          </w:pPr>
        </w:pPrChange>
      </w:pPr>
      <w:ins w:id="24" w:author="Surbhi Goel" w:date="2015-02-11T13:01:00Z">
        <w:r w:rsidRPr="0052762E">
          <w:t>Rte_Call_ReturnFirewall_Per1_CP0_CheckpointReached</w:t>
        </w:r>
      </w:ins>
    </w:p>
    <w:p w:rsidR="004A781C" w:rsidRDefault="00CA2ACC">
      <w:pPr>
        <w:pStyle w:val="Heading4"/>
      </w:pPr>
      <w:del w:id="25" w:author="Surbhi Goel" w:date="2015-02-11T13:01:00Z">
        <w:r w:rsidRPr="00CA2ACC" w:rsidDel="0052762E">
          <w:delText>Rte_Call_ReturnFirewall_Per1_CP</w:delText>
        </w:r>
        <w:r w:rsidDel="0052762E">
          <w:delText>0</w:delText>
        </w:r>
        <w:r w:rsidRPr="00CA2ACC" w:rsidDel="0052762E">
          <w:delText>_CheckpointReached</w:delText>
        </w:r>
      </w:del>
      <w:r w:rsidR="004A781C">
        <w:t>Store Module Inputs to Local copies</w:t>
      </w:r>
    </w:p>
    <w:p w:rsidR="00E235AB" w:rsidRDefault="00E235AB" w:rsidP="00865ADB">
      <w:pPr>
        <w:rPr>
          <w:ins w:id="26" w:author="Surbhi Goel" w:date="2015-02-11T17:32:00Z"/>
          <w:sz w:val="18"/>
          <w:szCs w:val="18"/>
        </w:rPr>
      </w:pPr>
    </w:p>
    <w:p w:rsidR="00865ADB" w:rsidRPr="00865ADB" w:rsidRDefault="00865ADB" w:rsidP="00865ADB">
      <w:pPr>
        <w:rPr>
          <w:sz w:val="18"/>
          <w:szCs w:val="18"/>
        </w:rPr>
      </w:pPr>
      <w:r w:rsidRPr="00865ADB">
        <w:rPr>
          <w:sz w:val="18"/>
          <w:szCs w:val="18"/>
        </w:rPr>
        <w:t>HandwheelPosition_HwDeg_T_f32 = Rte_IRead_ReturnFirewall_Per</w:t>
      </w:r>
      <w:r>
        <w:rPr>
          <w:sz w:val="18"/>
          <w:szCs w:val="18"/>
        </w:rPr>
        <w:t>1_HandwheelPosition_HwDeg_</w:t>
      </w:r>
      <w:proofErr w:type="gramStart"/>
      <w:r>
        <w:rPr>
          <w:sz w:val="18"/>
          <w:szCs w:val="18"/>
        </w:rPr>
        <w:t>f32()</w:t>
      </w:r>
      <w:proofErr w:type="gramEnd"/>
    </w:p>
    <w:p w:rsidR="00865ADB" w:rsidRPr="00865ADB" w:rsidRDefault="00865ADB" w:rsidP="00865ADB">
      <w:pPr>
        <w:rPr>
          <w:sz w:val="18"/>
          <w:szCs w:val="18"/>
        </w:rPr>
      </w:pPr>
      <w:r w:rsidRPr="00865ADB">
        <w:rPr>
          <w:sz w:val="18"/>
          <w:szCs w:val="18"/>
        </w:rPr>
        <w:t>ReturnCmd_MtrNm_T_f32 = Rte_I</w:t>
      </w:r>
      <w:r w:rsidR="001B1758" w:rsidRPr="00865ADB">
        <w:rPr>
          <w:sz w:val="18"/>
          <w:szCs w:val="18"/>
        </w:rPr>
        <w:t>r</w:t>
      </w:r>
      <w:r w:rsidRPr="00865ADB">
        <w:rPr>
          <w:sz w:val="18"/>
          <w:szCs w:val="18"/>
        </w:rPr>
        <w:t>ead_ReturnFire</w:t>
      </w:r>
      <w:r>
        <w:rPr>
          <w:sz w:val="18"/>
          <w:szCs w:val="18"/>
        </w:rPr>
        <w:t>wall_Per1_ReturnCmd_MtrNm_</w:t>
      </w:r>
      <w:proofErr w:type="gramStart"/>
      <w:r>
        <w:rPr>
          <w:sz w:val="18"/>
          <w:szCs w:val="18"/>
        </w:rPr>
        <w:t>f32()</w:t>
      </w:r>
      <w:proofErr w:type="gramEnd"/>
    </w:p>
    <w:p w:rsidR="00865ADB" w:rsidRPr="00865ADB" w:rsidRDefault="00865ADB" w:rsidP="00865ADB">
      <w:pPr>
        <w:rPr>
          <w:sz w:val="18"/>
          <w:szCs w:val="18"/>
        </w:rPr>
      </w:pPr>
      <w:r w:rsidRPr="00865ADB">
        <w:rPr>
          <w:sz w:val="18"/>
          <w:szCs w:val="18"/>
        </w:rPr>
        <w:t>VehicleSpeed_Kph_T_f32 = Rte_I</w:t>
      </w:r>
      <w:r w:rsidR="001B1758" w:rsidRPr="00865ADB">
        <w:rPr>
          <w:sz w:val="18"/>
          <w:szCs w:val="18"/>
        </w:rPr>
        <w:t>r</w:t>
      </w:r>
      <w:r w:rsidRPr="00865ADB">
        <w:rPr>
          <w:sz w:val="18"/>
          <w:szCs w:val="18"/>
        </w:rPr>
        <w:t>ead_ReturnFirew</w:t>
      </w:r>
      <w:r>
        <w:rPr>
          <w:sz w:val="18"/>
          <w:szCs w:val="18"/>
        </w:rPr>
        <w:t>all_Per1_VehicleSpeed_Kph_</w:t>
      </w:r>
      <w:proofErr w:type="gramStart"/>
      <w:r>
        <w:rPr>
          <w:sz w:val="18"/>
          <w:szCs w:val="18"/>
        </w:rPr>
        <w:t>f32()</w:t>
      </w:r>
      <w:proofErr w:type="gramEnd"/>
    </w:p>
    <w:p w:rsidR="00865ADB" w:rsidRPr="00865ADB" w:rsidRDefault="00865ADB" w:rsidP="00865ADB">
      <w:pPr>
        <w:rPr>
          <w:sz w:val="18"/>
          <w:szCs w:val="18"/>
        </w:rPr>
      </w:pPr>
      <w:r w:rsidRPr="00865ADB">
        <w:rPr>
          <w:sz w:val="18"/>
          <w:szCs w:val="18"/>
        </w:rPr>
        <w:t xml:space="preserve">VehicleSpeed_Kph_T_u9p7 = </w:t>
      </w:r>
      <w:proofErr w:type="spellStart"/>
      <w:r w:rsidRPr="00865ADB">
        <w:rPr>
          <w:sz w:val="18"/>
          <w:szCs w:val="18"/>
        </w:rPr>
        <w:t>FPM_FloatToFixed_</w:t>
      </w:r>
      <w:proofErr w:type="gramStart"/>
      <w:r w:rsidRPr="00865ADB">
        <w:rPr>
          <w:sz w:val="18"/>
          <w:szCs w:val="18"/>
        </w:rPr>
        <w:t>m</w:t>
      </w:r>
      <w:proofErr w:type="spellEnd"/>
      <w:r w:rsidRPr="00865ADB">
        <w:rPr>
          <w:sz w:val="18"/>
          <w:szCs w:val="18"/>
        </w:rPr>
        <w:t>(</w:t>
      </w:r>
      <w:proofErr w:type="gramEnd"/>
      <w:r>
        <w:rPr>
          <w:sz w:val="18"/>
          <w:szCs w:val="18"/>
        </w:rPr>
        <w:t>VehicleSpeed_Kph_T_f32, u9p7_T)</w:t>
      </w:r>
    </w:p>
    <w:p w:rsidR="004A781C" w:rsidRDefault="00865ADB" w:rsidP="00865ADB">
      <w:pPr>
        <w:rPr>
          <w:sz w:val="18"/>
          <w:szCs w:val="18"/>
        </w:rPr>
      </w:pPr>
      <w:r w:rsidRPr="00865ADB">
        <w:rPr>
          <w:sz w:val="18"/>
          <w:szCs w:val="18"/>
        </w:rPr>
        <w:t>HandwheelPosition_HwDeg_T_s1</w:t>
      </w:r>
      <w:r w:rsidR="0007728E">
        <w:rPr>
          <w:sz w:val="18"/>
          <w:szCs w:val="18"/>
        </w:rPr>
        <w:t>1</w:t>
      </w:r>
      <w:r w:rsidRPr="00865ADB">
        <w:rPr>
          <w:sz w:val="18"/>
          <w:szCs w:val="18"/>
        </w:rPr>
        <w:t>p</w:t>
      </w:r>
      <w:r w:rsidR="0007728E">
        <w:rPr>
          <w:sz w:val="18"/>
          <w:szCs w:val="18"/>
        </w:rPr>
        <w:t>4</w:t>
      </w:r>
      <w:r w:rsidRPr="00865ADB">
        <w:rPr>
          <w:sz w:val="18"/>
          <w:szCs w:val="18"/>
        </w:rPr>
        <w:t xml:space="preserve"> = </w:t>
      </w:r>
      <w:proofErr w:type="spellStart"/>
      <w:r w:rsidRPr="00865ADB">
        <w:rPr>
          <w:sz w:val="18"/>
          <w:szCs w:val="18"/>
        </w:rPr>
        <w:t>FPM_FloatToFixed_</w:t>
      </w:r>
      <w:proofErr w:type="gramStart"/>
      <w:r w:rsidRPr="00865ADB">
        <w:rPr>
          <w:sz w:val="18"/>
          <w:szCs w:val="18"/>
        </w:rPr>
        <w:t>m</w:t>
      </w:r>
      <w:proofErr w:type="spellEnd"/>
      <w:r w:rsidRPr="00865ADB">
        <w:rPr>
          <w:sz w:val="18"/>
          <w:szCs w:val="18"/>
        </w:rPr>
        <w:t>(</w:t>
      </w:r>
      <w:proofErr w:type="gramEnd"/>
      <w:r w:rsidRPr="00865ADB">
        <w:rPr>
          <w:sz w:val="18"/>
          <w:szCs w:val="18"/>
        </w:rPr>
        <w:t>Handwhee</w:t>
      </w:r>
      <w:r>
        <w:rPr>
          <w:sz w:val="18"/>
          <w:szCs w:val="18"/>
        </w:rPr>
        <w:t>lPosition_HwDeg_T_f32, s1</w:t>
      </w:r>
      <w:r w:rsidR="0007728E">
        <w:rPr>
          <w:sz w:val="18"/>
          <w:szCs w:val="18"/>
        </w:rPr>
        <w:t>1</w:t>
      </w:r>
      <w:r>
        <w:rPr>
          <w:sz w:val="18"/>
          <w:szCs w:val="18"/>
        </w:rPr>
        <w:t>p</w:t>
      </w:r>
      <w:r w:rsidR="0007728E">
        <w:rPr>
          <w:sz w:val="18"/>
          <w:szCs w:val="18"/>
        </w:rPr>
        <w:t>4</w:t>
      </w:r>
      <w:r>
        <w:rPr>
          <w:sz w:val="18"/>
          <w:szCs w:val="18"/>
        </w:rPr>
        <w:t>_T)</w:t>
      </w:r>
    </w:p>
    <w:p w:rsidR="00194572" w:rsidRPr="00194572" w:rsidRDefault="00194572" w:rsidP="00194572">
      <w:pPr>
        <w:rPr>
          <w:sz w:val="18"/>
          <w:szCs w:val="18"/>
        </w:rPr>
      </w:pPr>
      <w:proofErr w:type="spellStart"/>
      <w:r w:rsidRPr="00194572">
        <w:rPr>
          <w:sz w:val="18"/>
          <w:szCs w:val="18"/>
        </w:rPr>
        <w:t>DefeatReturnSvc_Cnt_T_lgc</w:t>
      </w:r>
      <w:proofErr w:type="spellEnd"/>
      <w:r w:rsidRPr="00194572">
        <w:rPr>
          <w:sz w:val="18"/>
          <w:szCs w:val="18"/>
        </w:rPr>
        <w:t xml:space="preserve"> = Rte_IRead_ReturnFirewall</w:t>
      </w:r>
      <w:r>
        <w:rPr>
          <w:sz w:val="18"/>
          <w:szCs w:val="18"/>
        </w:rPr>
        <w:t>_Per1_Defeat_Return_Svc_Cnt_</w:t>
      </w:r>
      <w:proofErr w:type="gramStart"/>
      <w:r>
        <w:rPr>
          <w:sz w:val="18"/>
          <w:szCs w:val="18"/>
        </w:rPr>
        <w:t>lgc</w:t>
      </w:r>
      <w:ins w:id="27" w:author="Surbhi Goel" w:date="2015-02-11T13:16:00Z">
        <w:r w:rsidR="00A648D5">
          <w:rPr>
            <w:sz w:val="18"/>
            <w:szCs w:val="18"/>
          </w:rPr>
          <w:t>()</w:t>
        </w:r>
      </w:ins>
      <w:proofErr w:type="gramEnd"/>
    </w:p>
    <w:p w:rsidR="00194572" w:rsidRPr="00F141E2" w:rsidRDefault="00194572" w:rsidP="00194572">
      <w:pPr>
        <w:rPr>
          <w:sz w:val="18"/>
          <w:szCs w:val="18"/>
        </w:rPr>
      </w:pPr>
      <w:proofErr w:type="spellStart"/>
      <w:r w:rsidRPr="00194572">
        <w:rPr>
          <w:sz w:val="18"/>
          <w:szCs w:val="18"/>
        </w:rPr>
        <w:t>MECCounter_Cnt_T_enum</w:t>
      </w:r>
      <w:proofErr w:type="spellEnd"/>
      <w:r w:rsidRPr="00194572">
        <w:rPr>
          <w:sz w:val="18"/>
          <w:szCs w:val="18"/>
        </w:rPr>
        <w:t xml:space="preserve"> = Rte_IRead_ReturnFirewall_Per1_MEC_Counter_Cnt_</w:t>
      </w:r>
      <w:proofErr w:type="gramStart"/>
      <w:r w:rsidRPr="00194572">
        <w:rPr>
          <w:sz w:val="18"/>
          <w:szCs w:val="18"/>
        </w:rPr>
        <w:t>enum</w:t>
      </w:r>
      <w:ins w:id="28" w:author="Surbhi Goel" w:date="2015-02-11T13:16:00Z">
        <w:r w:rsidR="00A648D5">
          <w:rPr>
            <w:sz w:val="18"/>
            <w:szCs w:val="18"/>
          </w:rPr>
          <w:t>()</w:t>
        </w:r>
      </w:ins>
      <w:proofErr w:type="gramEnd"/>
    </w:p>
    <w:p w:rsidR="004A781C" w:rsidRDefault="00865ADB">
      <w:pPr>
        <w:pStyle w:val="Heading4"/>
      </w:pPr>
      <w:r>
        <w:lastRenderedPageBreak/>
        <w:t>Perform Boundary Lookups and Limiting</w:t>
      </w:r>
    </w:p>
    <w:p w:rsidR="006A3393" w:rsidRPr="006A3393" w:rsidRDefault="00A63C0B" w:rsidP="006A3393">
      <w:pPr>
        <w:jc w:val="center"/>
      </w:pPr>
      <w:r>
        <w:object w:dxaOrig="10561" w:dyaOrig="14521">
          <v:shape id="_x0000_i1027" type="#_x0000_t75" style="width:473.25pt;height:579pt" o:ole="">
            <v:imagedata r:id="rId10" o:title=""/>
          </v:shape>
          <o:OLEObject Type="Embed" ProgID="Visio.Drawing.11" ShapeID="_x0000_i1027" DrawAspect="Content" ObjectID="_1489846877" r:id="rId11"/>
        </w:object>
      </w:r>
    </w:p>
    <w:p w:rsidR="004A781C" w:rsidRDefault="004A781C" w:rsidP="00F141E2">
      <w:pPr>
        <w:jc w:val="center"/>
      </w:pPr>
    </w:p>
    <w:p w:rsidR="004A781C" w:rsidRDefault="004A781C">
      <w:pPr>
        <w:pStyle w:val="Heading4"/>
      </w:pPr>
      <w:r>
        <w:t>Store Local copy of outputs into Module Outputs</w:t>
      </w:r>
    </w:p>
    <w:p w:rsidR="00865ADB" w:rsidRPr="00865ADB" w:rsidRDefault="00865ADB" w:rsidP="00865ADB">
      <w:pPr>
        <w:rPr>
          <w:sz w:val="18"/>
          <w:szCs w:val="18"/>
        </w:rPr>
      </w:pPr>
      <w:r w:rsidRPr="00865ADB">
        <w:rPr>
          <w:sz w:val="18"/>
          <w:szCs w:val="18"/>
        </w:rPr>
        <w:t>UprBound_Mtr</w:t>
      </w:r>
      <w:r>
        <w:rPr>
          <w:sz w:val="18"/>
          <w:szCs w:val="18"/>
        </w:rPr>
        <w:t>Nm_D_f32 = UprBound_MtrNm_T_f32</w:t>
      </w:r>
    </w:p>
    <w:p w:rsidR="00865ADB" w:rsidRDefault="00865ADB" w:rsidP="00865ADB">
      <w:pPr>
        <w:rPr>
          <w:ins w:id="29" w:author="Surbhi Goel" w:date="2015-02-11T13:40:00Z"/>
          <w:sz w:val="18"/>
          <w:szCs w:val="18"/>
        </w:rPr>
      </w:pPr>
      <w:r w:rsidRPr="00865ADB">
        <w:rPr>
          <w:sz w:val="18"/>
          <w:szCs w:val="18"/>
        </w:rPr>
        <w:t>LwrBound_Mtr</w:t>
      </w:r>
      <w:r>
        <w:rPr>
          <w:sz w:val="18"/>
          <w:szCs w:val="18"/>
        </w:rPr>
        <w:t>Nm_D_f32 = LwrBound_MtrNm_T_f32</w:t>
      </w:r>
    </w:p>
    <w:p w:rsidR="00BE349F" w:rsidRPr="00865ADB" w:rsidRDefault="00BE349F" w:rsidP="00865ADB">
      <w:pPr>
        <w:rPr>
          <w:sz w:val="18"/>
          <w:szCs w:val="18"/>
        </w:rPr>
      </w:pPr>
      <w:ins w:id="30" w:author="Surbhi Goel" w:date="2015-02-11T13:40:00Z">
        <w:r w:rsidRPr="00BE349F">
          <w:rPr>
            <w:sz w:val="18"/>
            <w:szCs w:val="18"/>
          </w:rPr>
          <w:t>Rte_IWrite_ReturnFirewall_Per1_LimitedReturn_MtrNm_</w:t>
        </w:r>
        <w:proofErr w:type="gramStart"/>
        <w:r w:rsidRPr="00BE349F">
          <w:rPr>
            <w:sz w:val="18"/>
            <w:szCs w:val="18"/>
          </w:rPr>
          <w:t>f32(</w:t>
        </w:r>
        <w:proofErr w:type="gramEnd"/>
        <w:r w:rsidRPr="00BE349F">
          <w:rPr>
            <w:sz w:val="18"/>
            <w:szCs w:val="18"/>
          </w:rPr>
          <w:t>LimitedReturn_MtrNm_T_f32)</w:t>
        </w:r>
      </w:ins>
    </w:p>
    <w:p w:rsidR="004A781C" w:rsidRDefault="004A781C">
      <w:pPr>
        <w:pStyle w:val="Heading4"/>
      </w:pPr>
      <w:r>
        <w:t>Program Flow End</w:t>
      </w:r>
    </w:p>
    <w:p w:rsidR="004A781C" w:rsidRDefault="00CA2ACC">
      <w:pPr>
        <w:rPr>
          <w:ins w:id="31" w:author="Surbhi Goel" w:date="2015-02-11T13:33:00Z"/>
        </w:rPr>
      </w:pPr>
      <w:r w:rsidRPr="00CA2ACC">
        <w:t>Rte_Call_ReturnFirewall_Per1_CP1_CheckpointReached</w:t>
      </w:r>
    </w:p>
    <w:p w:rsidR="00A648D5" w:rsidRDefault="00A648D5"/>
    <w:p w:rsidR="004A781C" w:rsidRDefault="004A781C"/>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865ADB" w:rsidRDefault="00F141E2" w:rsidP="00865ADB">
      <w:r>
        <w:t>None</w:t>
      </w:r>
    </w:p>
    <w:p w:rsidR="00F141E2" w:rsidRDefault="00F141E2" w:rsidP="00865ADB"/>
    <w:p w:rsidR="004A781C" w:rsidRDefault="004A781C">
      <w:pPr>
        <w:pStyle w:val="Heading2"/>
      </w:pPr>
      <w:r>
        <w:t>Serial Communication Functions</w:t>
      </w:r>
    </w:p>
    <w:p w:rsidR="00865ADB" w:rsidRDefault="00865ADB">
      <w:pPr>
        <w:rPr>
          <w:sz w:val="18"/>
          <w:szCs w:val="18"/>
        </w:rPr>
      </w:pPr>
    </w:p>
    <w:p w:rsidR="004A781C" w:rsidRPr="00F141E2" w:rsidRDefault="00F141E2">
      <w:pPr>
        <w:rPr>
          <w:sz w:val="18"/>
          <w:szCs w:val="18"/>
        </w:rPr>
      </w:pPr>
      <w:r w:rsidRPr="00F141E2">
        <w:rPr>
          <w:sz w:val="18"/>
          <w:szCs w:val="18"/>
        </w:rPr>
        <w:t>None</w:t>
      </w:r>
    </w:p>
    <w:p w:rsidR="004A781C" w:rsidRDefault="004A781C">
      <w:pPr>
        <w:pStyle w:val="Heading2"/>
        <w:numPr>
          <w:ilvl w:val="0"/>
          <w:numId w:val="0"/>
        </w:numPr>
        <w:pPrChange w:id="32" w:author="Surbhi Goel" w:date="2015-02-11T13:35:00Z">
          <w:pPr>
            <w:pStyle w:val="Heading2"/>
          </w:pPr>
        </w:pPrChange>
      </w:pPr>
      <w:r>
        <w:br w:type="page"/>
      </w:r>
    </w:p>
    <w:p w:rsidR="004A781C" w:rsidRDefault="004A781C">
      <w:pPr>
        <w:pStyle w:val="Heading1"/>
      </w:pPr>
      <w:r>
        <w:t>Execution Requirements</w:t>
      </w:r>
    </w:p>
    <w:p w:rsidR="004A781C" w:rsidRDefault="004A781C">
      <w:pPr>
        <w:pStyle w:val="Heading2"/>
      </w:pPr>
      <w:r>
        <w:t>Execution Sequence of the Module</w:t>
      </w:r>
    </w:p>
    <w:p w:rsidR="004A781C" w:rsidRDefault="00865ADB">
      <w:r w:rsidRPr="00865ADB">
        <w:t>ReturnFirewall_Per1</w:t>
      </w:r>
      <w:r>
        <w:t xml:space="preserve"> is executed at a rate of 2 </w:t>
      </w:r>
      <w:proofErr w:type="spellStart"/>
      <w:r>
        <w:t>ms.</w:t>
      </w:r>
      <w:proofErr w:type="spellEnd"/>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865ADB" w:rsidP="00F957FA">
            <w:pPr>
              <w:spacing w:before="60"/>
              <w:rPr>
                <w:rFonts w:ascii="Arial" w:hAnsi="Arial" w:cs="Arial"/>
                <w:sz w:val="16"/>
                <w:szCs w:val="16"/>
              </w:rPr>
            </w:pPr>
            <w:r w:rsidRPr="00865ADB">
              <w:rPr>
                <w:rFonts w:ascii="Arial" w:hAnsi="Arial" w:cs="Arial"/>
                <w:sz w:val="16"/>
                <w:szCs w:val="16"/>
              </w:rPr>
              <w:t>ReturnFirewall_Per1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865ADB" w:rsidP="00F957FA">
            <w:pPr>
              <w:spacing w:before="60"/>
              <w:rPr>
                <w:rFonts w:ascii="Arial" w:hAnsi="Arial" w:cs="Arial"/>
                <w:sz w:val="16"/>
                <w:szCs w:val="16"/>
              </w:rPr>
            </w:pPr>
            <w:r>
              <w:rPr>
                <w:rFonts w:ascii="Arial" w:hAnsi="Arial" w:cs="Arial"/>
                <w:sz w:val="16"/>
                <w:szCs w:val="16"/>
              </w:rPr>
              <w:t xml:space="preserve">2 </w:t>
            </w:r>
            <w:proofErr w:type="spellStart"/>
            <w:r>
              <w:rPr>
                <w:rFonts w:ascii="Arial" w:hAnsi="Arial" w:cs="Arial"/>
                <w:sz w:val="16"/>
                <w:szCs w:val="16"/>
              </w:rPr>
              <w:t>ms</w:t>
            </w:r>
            <w:proofErr w:type="spellEnd"/>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11515A" w:rsidP="00F957FA">
            <w:pPr>
              <w:spacing w:before="60"/>
              <w:rPr>
                <w:rFonts w:ascii="Arial" w:hAnsi="Arial" w:cs="Arial"/>
                <w:sz w:val="16"/>
                <w:szCs w:val="16"/>
              </w:rPr>
            </w:pPr>
            <w:r>
              <w:rPr>
                <w:rFonts w:ascii="Arial" w:hAnsi="Arial" w:cs="Arial"/>
                <w:sz w:val="16"/>
                <w:szCs w:val="16"/>
              </w:rPr>
              <w:t xml:space="preserve">OPERATE, </w:t>
            </w:r>
            <w:r w:rsidR="008E77A1">
              <w:rPr>
                <w:rFonts w:ascii="Arial" w:hAnsi="Arial" w:cs="Arial"/>
                <w:sz w:val="16"/>
                <w:szCs w:val="16"/>
              </w:rPr>
              <w:t>DISABLE</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865ADB"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Del="00A63C0B" w:rsidRDefault="004A781C">
      <w:pPr>
        <w:pStyle w:val="Heading1"/>
        <w:numPr>
          <w:ilvl w:val="0"/>
          <w:numId w:val="0"/>
        </w:numPr>
        <w:rPr>
          <w:del w:id="33" w:author="Surbhi Goel" w:date="2015-02-11T16:40:00Z"/>
        </w:r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158"/>
        <w:gridCol w:w="4770"/>
      </w:tblGrid>
      <w:tr w:rsidR="004A781C" w:rsidTr="00865ADB">
        <w:tc>
          <w:tcPr>
            <w:tcW w:w="415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770"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865ADB">
        <w:tc>
          <w:tcPr>
            <w:tcW w:w="4158" w:type="dxa"/>
            <w:tcBorders>
              <w:top w:val="single" w:sz="6" w:space="0" w:color="auto"/>
              <w:left w:val="single" w:sz="6" w:space="0" w:color="auto"/>
              <w:bottom w:val="single" w:sz="6" w:space="0" w:color="auto"/>
              <w:right w:val="single" w:sz="6" w:space="0" w:color="auto"/>
            </w:tcBorders>
          </w:tcPr>
          <w:p w:rsidR="004A781C" w:rsidRDefault="00865ADB">
            <w:pPr>
              <w:spacing w:before="60"/>
              <w:rPr>
                <w:rFonts w:ascii="Arial" w:hAnsi="Arial" w:cs="Arial"/>
                <w:sz w:val="16"/>
              </w:rPr>
            </w:pPr>
            <w:r w:rsidRPr="00865ADB">
              <w:rPr>
                <w:rFonts w:ascii="Arial" w:hAnsi="Arial" w:cs="Arial"/>
                <w:sz w:val="16"/>
              </w:rPr>
              <w:t>ReturnFirewall_Per1</w:t>
            </w:r>
          </w:p>
        </w:tc>
        <w:tc>
          <w:tcPr>
            <w:tcW w:w="4770" w:type="dxa"/>
            <w:tcBorders>
              <w:top w:val="single" w:sz="6" w:space="0" w:color="auto"/>
              <w:left w:val="single" w:sz="6" w:space="0" w:color="auto"/>
              <w:bottom w:val="single" w:sz="6" w:space="0" w:color="auto"/>
              <w:right w:val="single" w:sz="6" w:space="0" w:color="auto"/>
            </w:tcBorders>
          </w:tcPr>
          <w:p w:rsidR="004A781C" w:rsidRDefault="00865ADB">
            <w:pPr>
              <w:spacing w:before="60"/>
              <w:rPr>
                <w:rFonts w:ascii="Arial" w:hAnsi="Arial" w:cs="Arial"/>
                <w:sz w:val="16"/>
              </w:rPr>
            </w:pPr>
            <w:r w:rsidRPr="00865ADB">
              <w:rPr>
                <w:rFonts w:ascii="Arial" w:hAnsi="Arial" w:cs="Arial"/>
                <w:sz w:val="16"/>
              </w:rPr>
              <w:t>RTE_START_SEC_AP_RETURNFIREWALL_APPL_CODE</w:t>
            </w:r>
          </w:p>
        </w:tc>
      </w:tr>
    </w:tbl>
    <w:p w:rsidR="00BF364D" w:rsidRDefault="00BF364D">
      <w:pPr>
        <w:pPrChange w:id="34" w:author="Surbhi Goel" w:date="2015-02-11T16:40:00Z">
          <w:pPr>
            <w:pStyle w:val="Heading2"/>
            <w:numPr>
              <w:ilvl w:val="0"/>
              <w:numId w:val="0"/>
            </w:numPr>
            <w:tabs>
              <w:tab w:val="clear" w:pos="576"/>
            </w:tabs>
            <w:ind w:left="0" w:firstLine="0"/>
          </w:pPr>
        </w:pPrChange>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865ADB">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Del="00A63C0B" w:rsidRDefault="004A781C">
      <w:pPr>
        <w:pStyle w:val="Heading1"/>
        <w:numPr>
          <w:ilvl w:val="0"/>
          <w:numId w:val="0"/>
        </w:numPr>
        <w:rPr>
          <w:del w:id="35" w:author="Surbhi Goel" w:date="2015-02-11T16:40:00Z"/>
        </w:r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rPr>
          <w:ins w:id="36" w:author="Balani, Spandana" w:date="2015-04-06T17:34:00Z"/>
        </w:rPr>
      </w:pPr>
      <w:r>
        <w:t xml:space="preserve">INLINE functions defined in </w:t>
      </w:r>
      <w:proofErr w:type="spellStart"/>
      <w:r>
        <w:t>GlobalMacro.h</w:t>
      </w:r>
      <w:proofErr w:type="spellEnd"/>
      <w:r>
        <w:t xml:space="preserve"> are not unit tested.</w:t>
      </w:r>
    </w:p>
    <w:p w:rsidR="00057D06" w:rsidRDefault="005D545C">
      <w:pPr>
        <w:numPr>
          <w:ilvl w:val="0"/>
          <w:numId w:val="6"/>
        </w:numPr>
      </w:pPr>
      <w:ins w:id="37" w:author="Balani, Spandana" w:date="2015-04-06T17:34:00Z">
        <w:r>
          <w:rPr>
            <w:rFonts w:ascii="Arial" w:hAnsi="Arial" w:cs="Arial"/>
            <w:color w:val="222222"/>
            <w:sz w:val="19"/>
            <w:szCs w:val="19"/>
            <w:shd w:val="clear" w:color="auto" w:fill="FFFFFF"/>
          </w:rPr>
          <w:t xml:space="preserve">Unit test was run with unreleased version 9 of the data dictionary.  The only difference from version 8 is the range on </w:t>
        </w:r>
        <w:proofErr w:type="spellStart"/>
        <w:proofErr w:type="gramStart"/>
        <w:r>
          <w:rPr>
            <w:rFonts w:ascii="Arial" w:hAnsi="Arial" w:cs="Arial"/>
            <w:color w:val="222222"/>
            <w:sz w:val="19"/>
            <w:szCs w:val="19"/>
            <w:shd w:val="clear" w:color="auto" w:fill="FFFFFF"/>
          </w:rPr>
          <w:t>cal</w:t>
        </w:r>
        <w:proofErr w:type="spellEnd"/>
        <w:r>
          <w:rPr>
            <w:rFonts w:ascii="Arial" w:hAnsi="Arial" w:cs="Arial"/>
            <w:color w:val="222222"/>
            <w:sz w:val="19"/>
            <w:szCs w:val="19"/>
            <w:shd w:val="clear" w:color="auto" w:fill="FFFFFF"/>
          </w:rPr>
          <w:t xml:space="preserve">  t2</w:t>
        </w:r>
        <w:proofErr w:type="gramEnd"/>
        <w:r>
          <w:rPr>
            <w:rFonts w:ascii="Arial" w:hAnsi="Arial" w:cs="Arial"/>
            <w:color w:val="222222"/>
            <w:sz w:val="19"/>
            <w:szCs w:val="19"/>
            <w:shd w:val="clear" w:color="auto" w:fill="FFFFFF"/>
          </w:rPr>
          <w:t>_RtrnFWUprBoundY_MtrNm_s4p11, changed to -8.8 to 8.8 per agreement with FDD author.  See anomaly EA3#564.  Official data dictionary update to be made after FDD update is released.</w:t>
        </w:r>
      </w:ins>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09"/>
        <w:gridCol w:w="1080"/>
        <w:gridCol w:w="1106"/>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p>
        </w:tc>
        <w:tc>
          <w:tcPr>
            <w:tcW w:w="1080" w:type="dxa"/>
          </w:tcPr>
          <w:p w:rsidR="004A781C" w:rsidRDefault="00865ADB">
            <w:pPr>
              <w:spacing w:before="60"/>
              <w:rPr>
                <w:rFonts w:ascii="Arial" w:hAnsi="Arial" w:cs="Arial"/>
                <w:sz w:val="16"/>
              </w:rPr>
            </w:pPr>
            <w:r>
              <w:rPr>
                <w:rFonts w:ascii="Arial" w:hAnsi="Arial" w:cs="Arial"/>
                <w:sz w:val="16"/>
              </w:rPr>
              <w:t>27-Apr-12</w:t>
            </w:r>
          </w:p>
        </w:tc>
        <w:tc>
          <w:tcPr>
            <w:tcW w:w="1105" w:type="dxa"/>
          </w:tcPr>
          <w:p w:rsidR="004A781C" w:rsidRDefault="00865ADB">
            <w:pPr>
              <w:spacing w:before="60"/>
              <w:rPr>
                <w:rFonts w:ascii="Arial" w:hAnsi="Arial" w:cs="Arial"/>
                <w:sz w:val="16"/>
              </w:rPr>
            </w:pPr>
            <w:r>
              <w:rPr>
                <w:rFonts w:ascii="Arial" w:hAnsi="Arial" w:cs="Arial"/>
                <w:sz w:val="16"/>
              </w:rPr>
              <w:t>OT</w:t>
            </w:r>
          </w:p>
        </w:tc>
      </w:tr>
      <w:tr w:rsidR="00241C2E">
        <w:tc>
          <w:tcPr>
            <w:tcW w:w="616" w:type="dxa"/>
          </w:tcPr>
          <w:p w:rsidR="00241C2E" w:rsidRDefault="00241C2E">
            <w:pPr>
              <w:spacing w:before="60"/>
              <w:rPr>
                <w:rFonts w:ascii="Arial" w:hAnsi="Arial" w:cs="Arial"/>
                <w:sz w:val="16"/>
              </w:rPr>
            </w:pPr>
            <w:r>
              <w:rPr>
                <w:rFonts w:ascii="Arial" w:hAnsi="Arial" w:cs="Arial"/>
                <w:sz w:val="16"/>
              </w:rPr>
              <w:t>2</w:t>
            </w:r>
          </w:p>
        </w:tc>
        <w:tc>
          <w:tcPr>
            <w:tcW w:w="662" w:type="dxa"/>
          </w:tcPr>
          <w:p w:rsidR="00241C2E" w:rsidRDefault="00241C2E">
            <w:pPr>
              <w:spacing w:before="60"/>
              <w:rPr>
                <w:rFonts w:ascii="Arial" w:hAnsi="Arial" w:cs="Arial"/>
                <w:sz w:val="16"/>
              </w:rPr>
            </w:pPr>
            <w:r>
              <w:rPr>
                <w:rFonts w:ascii="Arial" w:hAnsi="Arial" w:cs="Arial"/>
                <w:sz w:val="16"/>
              </w:rPr>
              <w:t>2.0</w:t>
            </w:r>
          </w:p>
        </w:tc>
        <w:tc>
          <w:tcPr>
            <w:tcW w:w="6210" w:type="dxa"/>
          </w:tcPr>
          <w:p w:rsidR="00241C2E" w:rsidRDefault="00241C2E">
            <w:pPr>
              <w:spacing w:before="60"/>
              <w:rPr>
                <w:rFonts w:ascii="Arial" w:hAnsi="Arial" w:cs="Arial"/>
                <w:sz w:val="16"/>
              </w:rPr>
            </w:pPr>
            <w:r>
              <w:rPr>
                <w:rFonts w:ascii="Arial" w:hAnsi="Arial" w:cs="Arial"/>
                <w:sz w:val="16"/>
              </w:rPr>
              <w:t>Fixed calibration naming conflict</w:t>
            </w:r>
          </w:p>
        </w:tc>
        <w:tc>
          <w:tcPr>
            <w:tcW w:w="1080" w:type="dxa"/>
          </w:tcPr>
          <w:p w:rsidR="00241C2E" w:rsidRDefault="00241C2E">
            <w:pPr>
              <w:spacing w:before="60"/>
              <w:rPr>
                <w:rFonts w:ascii="Arial" w:hAnsi="Arial" w:cs="Arial"/>
                <w:sz w:val="16"/>
              </w:rPr>
            </w:pPr>
            <w:r>
              <w:rPr>
                <w:rFonts w:ascii="Arial" w:hAnsi="Arial" w:cs="Arial"/>
                <w:sz w:val="16"/>
              </w:rPr>
              <w:t>10-May-12</w:t>
            </w:r>
          </w:p>
        </w:tc>
        <w:tc>
          <w:tcPr>
            <w:tcW w:w="1105" w:type="dxa"/>
          </w:tcPr>
          <w:p w:rsidR="00241C2E" w:rsidRDefault="00241C2E">
            <w:pPr>
              <w:spacing w:before="60"/>
              <w:rPr>
                <w:rFonts w:ascii="Arial" w:hAnsi="Arial" w:cs="Arial"/>
                <w:sz w:val="16"/>
              </w:rPr>
            </w:pPr>
            <w:r>
              <w:rPr>
                <w:rFonts w:ascii="Arial" w:hAnsi="Arial" w:cs="Arial"/>
                <w:sz w:val="16"/>
              </w:rPr>
              <w:t>OT</w:t>
            </w:r>
          </w:p>
        </w:tc>
      </w:tr>
      <w:tr w:rsidR="001B1758">
        <w:tc>
          <w:tcPr>
            <w:tcW w:w="616" w:type="dxa"/>
          </w:tcPr>
          <w:p w:rsidR="001B1758" w:rsidRDefault="001B1758">
            <w:pPr>
              <w:spacing w:before="60"/>
              <w:rPr>
                <w:rFonts w:ascii="Arial" w:hAnsi="Arial" w:cs="Arial"/>
                <w:sz w:val="16"/>
              </w:rPr>
            </w:pPr>
            <w:r>
              <w:rPr>
                <w:rFonts w:ascii="Arial" w:hAnsi="Arial" w:cs="Arial"/>
                <w:sz w:val="16"/>
              </w:rPr>
              <w:t>3</w:t>
            </w:r>
          </w:p>
        </w:tc>
        <w:tc>
          <w:tcPr>
            <w:tcW w:w="662" w:type="dxa"/>
          </w:tcPr>
          <w:p w:rsidR="001B1758" w:rsidRDefault="001B1758">
            <w:pPr>
              <w:spacing w:before="60"/>
              <w:rPr>
                <w:rFonts w:ascii="Arial" w:hAnsi="Arial" w:cs="Arial"/>
                <w:sz w:val="16"/>
              </w:rPr>
            </w:pPr>
            <w:r>
              <w:rPr>
                <w:rFonts w:ascii="Arial" w:hAnsi="Arial" w:cs="Arial"/>
                <w:sz w:val="16"/>
              </w:rPr>
              <w:t>3.0</w:t>
            </w:r>
          </w:p>
        </w:tc>
        <w:tc>
          <w:tcPr>
            <w:tcW w:w="6210" w:type="dxa"/>
          </w:tcPr>
          <w:p w:rsidR="001B1758" w:rsidRDefault="001B1758">
            <w:pPr>
              <w:spacing w:before="60"/>
              <w:rPr>
                <w:rFonts w:ascii="Arial" w:hAnsi="Arial" w:cs="Arial"/>
                <w:sz w:val="16"/>
              </w:rPr>
            </w:pPr>
            <w:r>
              <w:rPr>
                <w:rFonts w:ascii="Arial" w:hAnsi="Arial" w:cs="Arial"/>
                <w:sz w:val="16"/>
              </w:rPr>
              <w:t xml:space="preserve">Added IF block in per1 to check if the signal touches boundary- </w:t>
            </w:r>
            <w:proofErr w:type="spellStart"/>
            <w:r>
              <w:rPr>
                <w:rFonts w:ascii="Arial" w:hAnsi="Arial" w:cs="Arial"/>
                <w:sz w:val="16"/>
              </w:rPr>
              <w:t>Ver</w:t>
            </w:r>
            <w:proofErr w:type="spellEnd"/>
            <w:r>
              <w:rPr>
                <w:rFonts w:ascii="Arial" w:hAnsi="Arial" w:cs="Arial"/>
                <w:sz w:val="16"/>
              </w:rPr>
              <w:t xml:space="preserve"> 002</w:t>
            </w:r>
          </w:p>
        </w:tc>
        <w:tc>
          <w:tcPr>
            <w:tcW w:w="1080" w:type="dxa"/>
          </w:tcPr>
          <w:p w:rsidR="001B1758" w:rsidRDefault="001B1758">
            <w:pPr>
              <w:spacing w:before="60"/>
              <w:rPr>
                <w:rFonts w:ascii="Arial" w:hAnsi="Arial" w:cs="Arial"/>
                <w:sz w:val="16"/>
              </w:rPr>
            </w:pPr>
            <w:r>
              <w:rPr>
                <w:rFonts w:ascii="Arial" w:hAnsi="Arial" w:cs="Arial"/>
                <w:sz w:val="16"/>
              </w:rPr>
              <w:t>30-July-12</w:t>
            </w:r>
          </w:p>
        </w:tc>
        <w:tc>
          <w:tcPr>
            <w:tcW w:w="1105" w:type="dxa"/>
          </w:tcPr>
          <w:p w:rsidR="001B1758" w:rsidRDefault="001B1758">
            <w:pPr>
              <w:spacing w:before="60"/>
              <w:rPr>
                <w:rFonts w:ascii="Arial" w:hAnsi="Arial" w:cs="Arial"/>
                <w:sz w:val="16"/>
              </w:rPr>
            </w:pPr>
            <w:r>
              <w:rPr>
                <w:rFonts w:ascii="Arial" w:hAnsi="Arial" w:cs="Arial"/>
                <w:sz w:val="16"/>
              </w:rPr>
              <w:t>NRAR</w:t>
            </w:r>
          </w:p>
        </w:tc>
      </w:tr>
      <w:tr w:rsidR="00E942A6">
        <w:tc>
          <w:tcPr>
            <w:tcW w:w="616" w:type="dxa"/>
          </w:tcPr>
          <w:p w:rsidR="00E942A6" w:rsidRDefault="00E942A6">
            <w:pPr>
              <w:spacing w:before="60"/>
              <w:rPr>
                <w:rFonts w:ascii="Arial" w:hAnsi="Arial" w:cs="Arial"/>
                <w:sz w:val="16"/>
              </w:rPr>
            </w:pPr>
            <w:r>
              <w:rPr>
                <w:rFonts w:ascii="Arial" w:hAnsi="Arial" w:cs="Arial"/>
                <w:sz w:val="16"/>
              </w:rPr>
              <w:t>4</w:t>
            </w:r>
          </w:p>
        </w:tc>
        <w:tc>
          <w:tcPr>
            <w:tcW w:w="662" w:type="dxa"/>
          </w:tcPr>
          <w:p w:rsidR="00E942A6" w:rsidRDefault="00E942A6">
            <w:pPr>
              <w:spacing w:before="60"/>
              <w:rPr>
                <w:rFonts w:ascii="Arial" w:hAnsi="Arial" w:cs="Arial"/>
                <w:sz w:val="16"/>
              </w:rPr>
            </w:pPr>
            <w:r>
              <w:rPr>
                <w:rFonts w:ascii="Arial" w:hAnsi="Arial" w:cs="Arial"/>
                <w:sz w:val="16"/>
              </w:rPr>
              <w:t>4.0</w:t>
            </w:r>
          </w:p>
        </w:tc>
        <w:tc>
          <w:tcPr>
            <w:tcW w:w="6210" w:type="dxa"/>
          </w:tcPr>
          <w:p w:rsidR="00E942A6" w:rsidRDefault="00E942A6">
            <w:pPr>
              <w:spacing w:before="60"/>
              <w:rPr>
                <w:rFonts w:ascii="Arial" w:hAnsi="Arial" w:cs="Arial"/>
                <w:sz w:val="16"/>
              </w:rPr>
            </w:pPr>
            <w:r>
              <w:rPr>
                <w:rFonts w:ascii="Arial" w:hAnsi="Arial" w:cs="Arial"/>
                <w:sz w:val="16"/>
              </w:rPr>
              <w:t xml:space="preserve">NTC is set when </w:t>
            </w:r>
            <w:proofErr w:type="spellStart"/>
            <w:r>
              <w:rPr>
                <w:rFonts w:ascii="Arial" w:hAnsi="Arial" w:cs="Arial"/>
                <w:sz w:val="16"/>
              </w:rPr>
              <w:t>ReturnCmd</w:t>
            </w:r>
            <w:proofErr w:type="spellEnd"/>
            <w:r>
              <w:rPr>
                <w:rFonts w:ascii="Arial" w:hAnsi="Arial" w:cs="Arial"/>
                <w:sz w:val="16"/>
              </w:rPr>
              <w:t xml:space="preserve"> reaches boundaries based on SER</w:t>
            </w:r>
          </w:p>
        </w:tc>
        <w:tc>
          <w:tcPr>
            <w:tcW w:w="1080" w:type="dxa"/>
          </w:tcPr>
          <w:p w:rsidR="00E942A6" w:rsidRDefault="0026092E">
            <w:pPr>
              <w:spacing w:before="60"/>
              <w:rPr>
                <w:rFonts w:ascii="Arial" w:hAnsi="Arial" w:cs="Arial"/>
                <w:sz w:val="16"/>
              </w:rPr>
            </w:pPr>
            <w:r>
              <w:rPr>
                <w:rFonts w:ascii="Arial" w:hAnsi="Arial" w:cs="Arial"/>
                <w:sz w:val="16"/>
              </w:rPr>
              <w:t>6</w:t>
            </w:r>
            <w:r w:rsidR="00E942A6">
              <w:rPr>
                <w:rFonts w:ascii="Arial" w:hAnsi="Arial" w:cs="Arial"/>
                <w:sz w:val="16"/>
              </w:rPr>
              <w:t>-Aug-12</w:t>
            </w:r>
          </w:p>
        </w:tc>
        <w:tc>
          <w:tcPr>
            <w:tcW w:w="1105" w:type="dxa"/>
          </w:tcPr>
          <w:p w:rsidR="00E942A6" w:rsidRDefault="00E942A6">
            <w:pPr>
              <w:spacing w:before="60"/>
              <w:rPr>
                <w:rFonts w:ascii="Arial" w:hAnsi="Arial" w:cs="Arial"/>
                <w:sz w:val="16"/>
              </w:rPr>
            </w:pPr>
            <w:r>
              <w:rPr>
                <w:rFonts w:ascii="Arial" w:hAnsi="Arial" w:cs="Arial"/>
                <w:sz w:val="16"/>
              </w:rPr>
              <w:t>NRAR</w:t>
            </w:r>
          </w:p>
        </w:tc>
      </w:tr>
      <w:tr w:rsidR="00CA2ACC">
        <w:tc>
          <w:tcPr>
            <w:tcW w:w="616" w:type="dxa"/>
          </w:tcPr>
          <w:p w:rsidR="00CA2ACC" w:rsidRDefault="00CA2ACC">
            <w:pPr>
              <w:spacing w:before="60"/>
              <w:rPr>
                <w:rFonts w:ascii="Arial" w:hAnsi="Arial" w:cs="Arial"/>
                <w:sz w:val="16"/>
              </w:rPr>
            </w:pPr>
            <w:r>
              <w:rPr>
                <w:rFonts w:ascii="Arial" w:hAnsi="Arial" w:cs="Arial"/>
                <w:sz w:val="16"/>
              </w:rPr>
              <w:t>5</w:t>
            </w:r>
          </w:p>
        </w:tc>
        <w:tc>
          <w:tcPr>
            <w:tcW w:w="662" w:type="dxa"/>
          </w:tcPr>
          <w:p w:rsidR="00CA2ACC" w:rsidRDefault="00CA2ACC">
            <w:pPr>
              <w:spacing w:before="60"/>
              <w:rPr>
                <w:rFonts w:ascii="Arial" w:hAnsi="Arial" w:cs="Arial"/>
                <w:sz w:val="16"/>
              </w:rPr>
            </w:pPr>
            <w:r>
              <w:rPr>
                <w:rFonts w:ascii="Arial" w:hAnsi="Arial" w:cs="Arial"/>
                <w:sz w:val="16"/>
              </w:rPr>
              <w:t>5.0</w:t>
            </w:r>
          </w:p>
        </w:tc>
        <w:tc>
          <w:tcPr>
            <w:tcW w:w="6210" w:type="dxa"/>
          </w:tcPr>
          <w:p w:rsidR="00CA2ACC" w:rsidRDefault="00CA2ACC" w:rsidP="00CA2ACC">
            <w:pPr>
              <w:spacing w:before="60"/>
              <w:rPr>
                <w:rFonts w:ascii="Arial" w:hAnsi="Arial" w:cs="Arial"/>
                <w:sz w:val="16"/>
              </w:rPr>
            </w:pPr>
            <w:r>
              <w:rPr>
                <w:rFonts w:ascii="Arial" w:hAnsi="Arial" w:cs="Arial"/>
                <w:sz w:val="16"/>
              </w:rPr>
              <w:t xml:space="preserve">Added checkpoints and </w:t>
            </w:r>
            <w:proofErr w:type="spellStart"/>
            <w:r>
              <w:rPr>
                <w:rFonts w:ascii="Arial" w:hAnsi="Arial" w:cs="Arial"/>
                <w:sz w:val="16"/>
              </w:rPr>
              <w:t>memmap</w:t>
            </w:r>
            <w:proofErr w:type="spellEnd"/>
            <w:r>
              <w:rPr>
                <w:rFonts w:ascii="Arial" w:hAnsi="Arial" w:cs="Arial"/>
                <w:sz w:val="16"/>
              </w:rPr>
              <w:t xml:space="preserve"> software segment is updated for static variables</w:t>
            </w:r>
          </w:p>
          <w:p w:rsidR="00CA2ACC" w:rsidRDefault="00CA2ACC">
            <w:pPr>
              <w:spacing w:before="60"/>
              <w:rPr>
                <w:rFonts w:ascii="Arial" w:hAnsi="Arial" w:cs="Arial"/>
                <w:sz w:val="16"/>
              </w:rPr>
            </w:pPr>
          </w:p>
        </w:tc>
        <w:tc>
          <w:tcPr>
            <w:tcW w:w="1080" w:type="dxa"/>
          </w:tcPr>
          <w:p w:rsidR="00CA2ACC" w:rsidRDefault="00CA2ACC">
            <w:pPr>
              <w:spacing w:before="60"/>
              <w:rPr>
                <w:rFonts w:ascii="Arial" w:hAnsi="Arial" w:cs="Arial"/>
                <w:sz w:val="16"/>
              </w:rPr>
            </w:pPr>
            <w:r>
              <w:rPr>
                <w:rFonts w:ascii="Arial" w:hAnsi="Arial" w:cs="Arial"/>
                <w:sz w:val="16"/>
              </w:rPr>
              <w:t>23-Sep-12</w:t>
            </w:r>
          </w:p>
        </w:tc>
        <w:tc>
          <w:tcPr>
            <w:tcW w:w="1105" w:type="dxa"/>
          </w:tcPr>
          <w:p w:rsidR="00CA2ACC" w:rsidRDefault="00CA2ACC">
            <w:pPr>
              <w:spacing w:before="60"/>
              <w:rPr>
                <w:rFonts w:ascii="Arial" w:hAnsi="Arial" w:cs="Arial"/>
                <w:sz w:val="16"/>
              </w:rPr>
            </w:pPr>
            <w:proofErr w:type="spellStart"/>
            <w:r>
              <w:rPr>
                <w:rFonts w:ascii="Arial" w:hAnsi="Arial" w:cs="Arial"/>
                <w:sz w:val="16"/>
              </w:rPr>
              <w:t>Selva</w:t>
            </w:r>
            <w:proofErr w:type="spellEnd"/>
          </w:p>
        </w:tc>
      </w:tr>
      <w:tr w:rsidR="006A3393">
        <w:tc>
          <w:tcPr>
            <w:tcW w:w="616" w:type="dxa"/>
          </w:tcPr>
          <w:p w:rsidR="006A3393" w:rsidRDefault="006A3393">
            <w:pPr>
              <w:spacing w:before="60"/>
              <w:rPr>
                <w:rFonts w:ascii="Arial" w:hAnsi="Arial" w:cs="Arial"/>
                <w:sz w:val="16"/>
              </w:rPr>
            </w:pPr>
            <w:r>
              <w:rPr>
                <w:rFonts w:ascii="Arial" w:hAnsi="Arial" w:cs="Arial"/>
                <w:sz w:val="16"/>
              </w:rPr>
              <w:t>6</w:t>
            </w:r>
          </w:p>
        </w:tc>
        <w:tc>
          <w:tcPr>
            <w:tcW w:w="662" w:type="dxa"/>
          </w:tcPr>
          <w:p w:rsidR="006A3393" w:rsidRDefault="006A3393">
            <w:pPr>
              <w:spacing w:before="60"/>
              <w:rPr>
                <w:rFonts w:ascii="Arial" w:hAnsi="Arial" w:cs="Arial"/>
                <w:sz w:val="16"/>
              </w:rPr>
            </w:pPr>
            <w:r>
              <w:rPr>
                <w:rFonts w:ascii="Arial" w:hAnsi="Arial" w:cs="Arial"/>
                <w:sz w:val="16"/>
              </w:rPr>
              <w:t>6.0</w:t>
            </w:r>
          </w:p>
        </w:tc>
        <w:tc>
          <w:tcPr>
            <w:tcW w:w="6210" w:type="dxa"/>
          </w:tcPr>
          <w:p w:rsidR="006A3393" w:rsidRDefault="006A3393" w:rsidP="00CA2ACC">
            <w:pPr>
              <w:spacing w:before="60"/>
              <w:rPr>
                <w:rFonts w:ascii="Arial" w:hAnsi="Arial" w:cs="Arial"/>
                <w:sz w:val="16"/>
              </w:rPr>
            </w:pPr>
            <w:r>
              <w:rPr>
                <w:rFonts w:ascii="Arial" w:hAnsi="Arial" w:cs="Arial"/>
                <w:sz w:val="16"/>
              </w:rPr>
              <w:t>Updates to meet v003 of the FDD</w:t>
            </w:r>
          </w:p>
        </w:tc>
        <w:tc>
          <w:tcPr>
            <w:tcW w:w="1080" w:type="dxa"/>
          </w:tcPr>
          <w:p w:rsidR="006A3393" w:rsidRDefault="006A3393">
            <w:pPr>
              <w:spacing w:before="60"/>
              <w:rPr>
                <w:rFonts w:ascii="Arial" w:hAnsi="Arial" w:cs="Arial"/>
                <w:sz w:val="16"/>
              </w:rPr>
            </w:pPr>
            <w:r>
              <w:rPr>
                <w:rFonts w:ascii="Arial" w:hAnsi="Arial" w:cs="Arial"/>
                <w:sz w:val="16"/>
              </w:rPr>
              <w:t>01-Feb-13</w:t>
            </w:r>
          </w:p>
        </w:tc>
        <w:tc>
          <w:tcPr>
            <w:tcW w:w="1105" w:type="dxa"/>
          </w:tcPr>
          <w:p w:rsidR="006A3393" w:rsidRDefault="006A3393">
            <w:pPr>
              <w:spacing w:before="60"/>
              <w:rPr>
                <w:rFonts w:ascii="Arial" w:hAnsi="Arial" w:cs="Arial"/>
                <w:sz w:val="16"/>
              </w:rPr>
            </w:pPr>
            <w:r>
              <w:rPr>
                <w:rFonts w:ascii="Arial" w:hAnsi="Arial" w:cs="Arial"/>
                <w:sz w:val="16"/>
              </w:rPr>
              <w:t>VK</w:t>
            </w:r>
          </w:p>
        </w:tc>
      </w:tr>
      <w:tr w:rsidR="00A707E3">
        <w:tc>
          <w:tcPr>
            <w:tcW w:w="616" w:type="dxa"/>
          </w:tcPr>
          <w:p w:rsidR="00A707E3" w:rsidRDefault="00A707E3">
            <w:pPr>
              <w:spacing w:before="60"/>
              <w:rPr>
                <w:rFonts w:ascii="Arial" w:hAnsi="Arial" w:cs="Arial"/>
                <w:sz w:val="16"/>
              </w:rPr>
            </w:pPr>
            <w:r>
              <w:rPr>
                <w:rFonts w:ascii="Arial" w:hAnsi="Arial" w:cs="Arial"/>
                <w:sz w:val="16"/>
              </w:rPr>
              <w:t>7</w:t>
            </w:r>
          </w:p>
        </w:tc>
        <w:tc>
          <w:tcPr>
            <w:tcW w:w="662" w:type="dxa"/>
          </w:tcPr>
          <w:p w:rsidR="00A707E3" w:rsidRDefault="00A707E3">
            <w:pPr>
              <w:spacing w:before="60"/>
              <w:rPr>
                <w:rFonts w:ascii="Arial" w:hAnsi="Arial" w:cs="Arial"/>
                <w:sz w:val="16"/>
              </w:rPr>
            </w:pPr>
            <w:r>
              <w:rPr>
                <w:rFonts w:ascii="Arial" w:hAnsi="Arial" w:cs="Arial"/>
                <w:sz w:val="16"/>
              </w:rPr>
              <w:t>7.0</w:t>
            </w:r>
          </w:p>
        </w:tc>
        <w:tc>
          <w:tcPr>
            <w:tcW w:w="6210" w:type="dxa"/>
          </w:tcPr>
          <w:p w:rsidR="00A707E3" w:rsidRDefault="00A707E3" w:rsidP="00CA2ACC">
            <w:pPr>
              <w:spacing w:before="60"/>
              <w:rPr>
                <w:rFonts w:ascii="Arial" w:hAnsi="Arial" w:cs="Arial"/>
                <w:sz w:val="16"/>
              </w:rPr>
            </w:pPr>
            <w:r>
              <w:rPr>
                <w:rFonts w:ascii="Arial" w:hAnsi="Arial" w:cs="Arial"/>
                <w:sz w:val="16"/>
              </w:rPr>
              <w:t xml:space="preserve">Updates to fix mismatches b/w </w:t>
            </w:r>
            <w:proofErr w:type="spellStart"/>
            <w:r>
              <w:rPr>
                <w:rFonts w:ascii="Arial" w:hAnsi="Arial" w:cs="Arial"/>
                <w:sz w:val="16"/>
              </w:rPr>
              <w:t>src</w:t>
            </w:r>
            <w:proofErr w:type="spellEnd"/>
            <w:r>
              <w:rPr>
                <w:rFonts w:ascii="Arial" w:hAnsi="Arial" w:cs="Arial"/>
                <w:sz w:val="16"/>
              </w:rPr>
              <w:t xml:space="preserve"> and MDD</w:t>
            </w:r>
          </w:p>
        </w:tc>
        <w:tc>
          <w:tcPr>
            <w:tcW w:w="1080" w:type="dxa"/>
          </w:tcPr>
          <w:p w:rsidR="00A707E3" w:rsidRDefault="00A707E3">
            <w:pPr>
              <w:spacing w:before="60"/>
              <w:rPr>
                <w:rFonts w:ascii="Arial" w:hAnsi="Arial" w:cs="Arial"/>
                <w:sz w:val="16"/>
              </w:rPr>
            </w:pPr>
            <w:r>
              <w:rPr>
                <w:rFonts w:ascii="Arial" w:hAnsi="Arial" w:cs="Arial"/>
                <w:sz w:val="16"/>
              </w:rPr>
              <w:t>18-Feb-13</w:t>
            </w:r>
          </w:p>
        </w:tc>
        <w:tc>
          <w:tcPr>
            <w:tcW w:w="1105" w:type="dxa"/>
          </w:tcPr>
          <w:p w:rsidR="00A707E3" w:rsidRDefault="00A707E3">
            <w:pPr>
              <w:spacing w:before="60"/>
              <w:rPr>
                <w:rFonts w:ascii="Arial" w:hAnsi="Arial" w:cs="Arial"/>
                <w:sz w:val="16"/>
              </w:rPr>
            </w:pPr>
            <w:r>
              <w:rPr>
                <w:rFonts w:ascii="Arial" w:hAnsi="Arial" w:cs="Arial"/>
                <w:sz w:val="16"/>
              </w:rPr>
              <w:t>VK</w:t>
            </w:r>
          </w:p>
        </w:tc>
      </w:tr>
      <w:tr w:rsidR="005E013F">
        <w:tc>
          <w:tcPr>
            <w:tcW w:w="616" w:type="dxa"/>
          </w:tcPr>
          <w:p w:rsidR="005E013F" w:rsidRDefault="005E013F">
            <w:pPr>
              <w:spacing w:before="60"/>
              <w:rPr>
                <w:rFonts w:ascii="Arial" w:hAnsi="Arial" w:cs="Arial"/>
                <w:sz w:val="16"/>
              </w:rPr>
            </w:pPr>
            <w:r>
              <w:rPr>
                <w:rFonts w:ascii="Arial" w:hAnsi="Arial" w:cs="Arial"/>
                <w:sz w:val="16"/>
              </w:rPr>
              <w:t>8</w:t>
            </w:r>
          </w:p>
        </w:tc>
        <w:tc>
          <w:tcPr>
            <w:tcW w:w="662" w:type="dxa"/>
          </w:tcPr>
          <w:p w:rsidR="005E013F" w:rsidRDefault="005E013F">
            <w:pPr>
              <w:spacing w:before="60"/>
              <w:rPr>
                <w:rFonts w:ascii="Arial" w:hAnsi="Arial" w:cs="Arial"/>
                <w:sz w:val="16"/>
              </w:rPr>
            </w:pPr>
            <w:r>
              <w:rPr>
                <w:rFonts w:ascii="Arial" w:hAnsi="Arial" w:cs="Arial"/>
                <w:sz w:val="16"/>
              </w:rPr>
              <w:t>8.0</w:t>
            </w:r>
          </w:p>
        </w:tc>
        <w:tc>
          <w:tcPr>
            <w:tcW w:w="6210" w:type="dxa"/>
          </w:tcPr>
          <w:p w:rsidR="005E013F" w:rsidRDefault="005E013F" w:rsidP="00CA2ACC">
            <w:pPr>
              <w:spacing w:before="60"/>
              <w:rPr>
                <w:rFonts w:ascii="Arial" w:hAnsi="Arial" w:cs="Arial"/>
                <w:sz w:val="16"/>
              </w:rPr>
            </w:pPr>
            <w:r>
              <w:rPr>
                <w:rFonts w:ascii="Arial" w:hAnsi="Arial" w:cs="Arial"/>
                <w:sz w:val="16"/>
              </w:rPr>
              <w:t>Updates to meet v004 of the FDD</w:t>
            </w:r>
          </w:p>
        </w:tc>
        <w:tc>
          <w:tcPr>
            <w:tcW w:w="1080" w:type="dxa"/>
          </w:tcPr>
          <w:p w:rsidR="005E013F" w:rsidRDefault="005E013F">
            <w:pPr>
              <w:spacing w:before="60"/>
              <w:rPr>
                <w:rFonts w:ascii="Arial" w:hAnsi="Arial" w:cs="Arial"/>
                <w:sz w:val="16"/>
              </w:rPr>
            </w:pPr>
            <w:r>
              <w:rPr>
                <w:rFonts w:ascii="Arial" w:hAnsi="Arial" w:cs="Arial"/>
                <w:sz w:val="16"/>
              </w:rPr>
              <w:t>13-May-13</w:t>
            </w:r>
          </w:p>
        </w:tc>
        <w:tc>
          <w:tcPr>
            <w:tcW w:w="1105" w:type="dxa"/>
          </w:tcPr>
          <w:p w:rsidR="005E013F" w:rsidRDefault="005E013F">
            <w:pPr>
              <w:spacing w:before="60"/>
              <w:rPr>
                <w:rFonts w:ascii="Arial" w:hAnsi="Arial" w:cs="Arial"/>
                <w:sz w:val="16"/>
              </w:rPr>
            </w:pPr>
            <w:r>
              <w:rPr>
                <w:rFonts w:ascii="Arial" w:hAnsi="Arial" w:cs="Arial"/>
                <w:sz w:val="16"/>
              </w:rPr>
              <w:t>SP</w:t>
            </w:r>
          </w:p>
        </w:tc>
      </w:tr>
      <w:tr w:rsidR="008E77A1">
        <w:tc>
          <w:tcPr>
            <w:tcW w:w="616" w:type="dxa"/>
          </w:tcPr>
          <w:p w:rsidR="008E77A1" w:rsidRDefault="008E77A1">
            <w:pPr>
              <w:spacing w:before="60"/>
              <w:rPr>
                <w:rFonts w:ascii="Arial" w:hAnsi="Arial" w:cs="Arial"/>
                <w:sz w:val="16"/>
              </w:rPr>
            </w:pPr>
            <w:r>
              <w:rPr>
                <w:rFonts w:ascii="Arial" w:hAnsi="Arial" w:cs="Arial"/>
                <w:sz w:val="16"/>
              </w:rPr>
              <w:t>9</w:t>
            </w:r>
          </w:p>
        </w:tc>
        <w:tc>
          <w:tcPr>
            <w:tcW w:w="662" w:type="dxa"/>
          </w:tcPr>
          <w:p w:rsidR="008E77A1" w:rsidRDefault="008E77A1">
            <w:pPr>
              <w:spacing w:before="60"/>
              <w:rPr>
                <w:rFonts w:ascii="Arial" w:hAnsi="Arial" w:cs="Arial"/>
                <w:sz w:val="16"/>
              </w:rPr>
            </w:pPr>
            <w:r>
              <w:rPr>
                <w:rFonts w:ascii="Arial" w:hAnsi="Arial" w:cs="Arial"/>
                <w:sz w:val="16"/>
              </w:rPr>
              <w:t>9.0</w:t>
            </w:r>
          </w:p>
        </w:tc>
        <w:tc>
          <w:tcPr>
            <w:tcW w:w="6210" w:type="dxa"/>
          </w:tcPr>
          <w:p w:rsidR="008E77A1" w:rsidRDefault="008E77A1" w:rsidP="00CA2ACC">
            <w:pPr>
              <w:spacing w:before="60"/>
              <w:rPr>
                <w:rFonts w:ascii="Arial" w:hAnsi="Arial" w:cs="Arial"/>
                <w:sz w:val="16"/>
              </w:rPr>
            </w:pPr>
            <w:r w:rsidRPr="008E77A1">
              <w:rPr>
                <w:rFonts w:ascii="Arial" w:hAnsi="Arial" w:cs="Arial"/>
                <w:sz w:val="16"/>
              </w:rPr>
              <w:t>Updated Rates and States Execution</w:t>
            </w:r>
          </w:p>
        </w:tc>
        <w:tc>
          <w:tcPr>
            <w:tcW w:w="1080" w:type="dxa"/>
          </w:tcPr>
          <w:p w:rsidR="008E77A1" w:rsidRDefault="008D6DA9">
            <w:pPr>
              <w:spacing w:before="60"/>
              <w:rPr>
                <w:rFonts w:ascii="Arial" w:hAnsi="Arial" w:cs="Arial"/>
                <w:sz w:val="16"/>
              </w:rPr>
            </w:pPr>
            <w:r>
              <w:rPr>
                <w:rFonts w:ascii="Arial" w:hAnsi="Arial" w:cs="Arial"/>
                <w:sz w:val="16"/>
              </w:rPr>
              <w:t>15</w:t>
            </w:r>
            <w:r w:rsidR="008E77A1">
              <w:rPr>
                <w:rFonts w:ascii="Arial" w:hAnsi="Arial" w:cs="Arial"/>
                <w:sz w:val="16"/>
              </w:rPr>
              <w:t>-Jan-15</w:t>
            </w:r>
          </w:p>
        </w:tc>
        <w:tc>
          <w:tcPr>
            <w:tcW w:w="1105" w:type="dxa"/>
          </w:tcPr>
          <w:p w:rsidR="008E77A1" w:rsidRDefault="008E77A1">
            <w:pPr>
              <w:spacing w:before="60"/>
              <w:rPr>
                <w:rFonts w:ascii="Arial" w:hAnsi="Arial" w:cs="Arial"/>
                <w:sz w:val="16"/>
              </w:rPr>
            </w:pPr>
            <w:r>
              <w:rPr>
                <w:rFonts w:ascii="Arial" w:hAnsi="Arial" w:cs="Arial"/>
                <w:sz w:val="16"/>
              </w:rPr>
              <w:t>SB</w:t>
            </w:r>
          </w:p>
        </w:tc>
      </w:tr>
      <w:tr w:rsidR="00EC627E">
        <w:trPr>
          <w:ins w:id="38" w:author="Surbhi Goel" w:date="2015-02-12T12:54:00Z"/>
        </w:trPr>
        <w:tc>
          <w:tcPr>
            <w:tcW w:w="616" w:type="dxa"/>
          </w:tcPr>
          <w:p w:rsidR="00EC627E" w:rsidRDefault="00EC627E">
            <w:pPr>
              <w:spacing w:before="60"/>
              <w:rPr>
                <w:ins w:id="39" w:author="Surbhi Goel" w:date="2015-02-12T12:54:00Z"/>
                <w:rFonts w:ascii="Arial" w:hAnsi="Arial" w:cs="Arial"/>
                <w:sz w:val="16"/>
              </w:rPr>
            </w:pPr>
            <w:ins w:id="40" w:author="Surbhi Goel" w:date="2015-02-12T12:54:00Z">
              <w:r>
                <w:rPr>
                  <w:rFonts w:ascii="Arial" w:hAnsi="Arial" w:cs="Arial"/>
                  <w:sz w:val="16"/>
                </w:rPr>
                <w:t>10</w:t>
              </w:r>
            </w:ins>
          </w:p>
        </w:tc>
        <w:tc>
          <w:tcPr>
            <w:tcW w:w="662" w:type="dxa"/>
          </w:tcPr>
          <w:p w:rsidR="00EC627E" w:rsidRDefault="00EC627E">
            <w:pPr>
              <w:spacing w:before="60"/>
              <w:rPr>
                <w:ins w:id="41" w:author="Surbhi Goel" w:date="2015-02-12T12:54:00Z"/>
                <w:rFonts w:ascii="Arial" w:hAnsi="Arial" w:cs="Arial"/>
                <w:sz w:val="16"/>
              </w:rPr>
            </w:pPr>
            <w:ins w:id="42" w:author="Surbhi Goel" w:date="2015-02-12T12:54:00Z">
              <w:r>
                <w:rPr>
                  <w:rFonts w:ascii="Arial" w:hAnsi="Arial" w:cs="Arial"/>
                  <w:sz w:val="16"/>
                </w:rPr>
                <w:t>10.0</w:t>
              </w:r>
            </w:ins>
          </w:p>
        </w:tc>
        <w:tc>
          <w:tcPr>
            <w:tcW w:w="6210" w:type="dxa"/>
          </w:tcPr>
          <w:p w:rsidR="00EC627E" w:rsidRPr="008E77A1" w:rsidRDefault="00EC469A" w:rsidP="00EC469A">
            <w:pPr>
              <w:spacing w:before="60"/>
              <w:rPr>
                <w:ins w:id="43" w:author="Surbhi Goel" w:date="2015-02-12T12:54:00Z"/>
                <w:rFonts w:ascii="Arial" w:hAnsi="Arial" w:cs="Arial"/>
                <w:sz w:val="16"/>
              </w:rPr>
            </w:pPr>
            <w:ins w:id="44" w:author="Surbhi Goel" w:date="2015-02-12T12:54:00Z">
              <w:r>
                <w:rPr>
                  <w:rFonts w:ascii="Arial" w:hAnsi="Arial" w:cs="Arial"/>
                  <w:sz w:val="16"/>
                </w:rPr>
                <w:t>Updated Flowchart section</w:t>
              </w:r>
            </w:ins>
            <w:ins w:id="45" w:author="Surbhi Goel" w:date="2015-02-12T13:00:00Z">
              <w:r>
                <w:rPr>
                  <w:rFonts w:ascii="Arial" w:hAnsi="Arial" w:cs="Arial"/>
                  <w:sz w:val="16"/>
                </w:rPr>
                <w:t xml:space="preserve"> 6.3.1.4</w:t>
              </w:r>
            </w:ins>
            <w:ins w:id="46" w:author="Surbhi Goel" w:date="2015-02-12T12:54:00Z">
              <w:r>
                <w:rPr>
                  <w:rFonts w:ascii="Arial" w:hAnsi="Arial" w:cs="Arial"/>
                  <w:sz w:val="16"/>
                </w:rPr>
                <w:t xml:space="preserve"> ,</w:t>
              </w:r>
            </w:ins>
            <w:ins w:id="47" w:author="Surbhi Goel" w:date="2015-02-12T13:00:00Z">
              <w:r>
                <w:rPr>
                  <w:rFonts w:ascii="Arial" w:hAnsi="Arial" w:cs="Arial"/>
                  <w:sz w:val="16"/>
                </w:rPr>
                <w:t xml:space="preserve"> updated</w:t>
              </w:r>
            </w:ins>
            <w:ins w:id="48" w:author="Surbhi Goel" w:date="2015-02-12T12:54:00Z">
              <w:r>
                <w:rPr>
                  <w:rFonts w:ascii="Arial" w:hAnsi="Arial" w:cs="Arial"/>
                  <w:sz w:val="16"/>
                </w:rPr>
                <w:t xml:space="preserve"> </w:t>
              </w:r>
            </w:ins>
            <w:ins w:id="49" w:author="Surbhi Goel" w:date="2015-02-12T12:55:00Z">
              <w:r w:rsidR="00EC627E">
                <w:rPr>
                  <w:rFonts w:ascii="Arial" w:hAnsi="Arial" w:cs="Arial"/>
                  <w:sz w:val="16"/>
                </w:rPr>
                <w:t xml:space="preserve">section </w:t>
              </w:r>
            </w:ins>
            <w:ins w:id="50" w:author="Surbhi Goel" w:date="2015-02-12T12:59:00Z">
              <w:r>
                <w:rPr>
                  <w:rFonts w:ascii="Arial" w:hAnsi="Arial" w:cs="Arial"/>
                  <w:sz w:val="16"/>
                </w:rPr>
                <w:t>5.1,</w:t>
              </w:r>
            </w:ins>
            <w:ins w:id="51" w:author="Surbhi Goel" w:date="2015-02-12T13:00:00Z">
              <w:r>
                <w:rPr>
                  <w:rFonts w:ascii="Arial" w:hAnsi="Arial" w:cs="Arial"/>
                  <w:sz w:val="16"/>
                </w:rPr>
                <w:t xml:space="preserve"> </w:t>
              </w:r>
            </w:ins>
            <w:ins w:id="52" w:author="Surbhi Goel" w:date="2015-02-12T12:59:00Z">
              <w:r>
                <w:rPr>
                  <w:rFonts w:ascii="Arial" w:hAnsi="Arial" w:cs="Arial"/>
                  <w:sz w:val="16"/>
                </w:rPr>
                <w:t>5.2,</w:t>
              </w:r>
            </w:ins>
            <w:ins w:id="53" w:author="Surbhi Goel" w:date="2015-02-12T13:00:00Z">
              <w:r>
                <w:rPr>
                  <w:rFonts w:ascii="Arial" w:hAnsi="Arial" w:cs="Arial"/>
                  <w:sz w:val="16"/>
                </w:rPr>
                <w:t xml:space="preserve"> </w:t>
              </w:r>
            </w:ins>
            <w:ins w:id="54" w:author="Surbhi Goel" w:date="2015-02-12T12:55:00Z">
              <w:r w:rsidR="00EC627E">
                <w:rPr>
                  <w:rFonts w:ascii="Arial" w:hAnsi="Arial" w:cs="Arial"/>
                  <w:sz w:val="16"/>
                </w:rPr>
                <w:t>6.1</w:t>
              </w:r>
            </w:ins>
            <w:ins w:id="55" w:author="Surbhi Goel" w:date="2015-02-12T12:59:00Z">
              <w:r>
                <w:rPr>
                  <w:rFonts w:ascii="Arial" w:hAnsi="Arial" w:cs="Arial"/>
                  <w:sz w:val="16"/>
                </w:rPr>
                <w:t>,6.3.1.2</w:t>
              </w:r>
            </w:ins>
            <w:ins w:id="56" w:author="Surbhi Goel" w:date="2015-02-12T13:00:00Z">
              <w:r>
                <w:rPr>
                  <w:rFonts w:ascii="Arial" w:hAnsi="Arial" w:cs="Arial"/>
                  <w:sz w:val="16"/>
                </w:rPr>
                <w:t xml:space="preserve"> </w:t>
              </w:r>
            </w:ins>
            <w:ins w:id="57" w:author="Surbhi Goel" w:date="2015-02-12T12:59:00Z">
              <w:r>
                <w:rPr>
                  <w:rFonts w:ascii="Arial" w:hAnsi="Arial" w:cs="Arial"/>
                  <w:sz w:val="16"/>
                </w:rPr>
                <w:t>,6.3.1.3,</w:t>
              </w:r>
            </w:ins>
            <w:ins w:id="58" w:author="Surbhi Goel" w:date="2015-02-12T13:00:00Z">
              <w:r>
                <w:rPr>
                  <w:rFonts w:ascii="Arial" w:hAnsi="Arial" w:cs="Arial"/>
                  <w:sz w:val="16"/>
                </w:rPr>
                <w:t xml:space="preserve"> </w:t>
              </w:r>
            </w:ins>
            <w:ins w:id="59" w:author="Surbhi Goel" w:date="2015-02-12T12:59:00Z">
              <w:r>
                <w:rPr>
                  <w:rFonts w:ascii="Arial" w:hAnsi="Arial" w:cs="Arial"/>
                  <w:sz w:val="16"/>
                </w:rPr>
                <w:t xml:space="preserve">6.3.1.5 </w:t>
              </w:r>
            </w:ins>
          </w:p>
        </w:tc>
        <w:tc>
          <w:tcPr>
            <w:tcW w:w="1080" w:type="dxa"/>
          </w:tcPr>
          <w:p w:rsidR="00EC627E" w:rsidRDefault="00EC627E" w:rsidP="004D50D1">
            <w:pPr>
              <w:spacing w:before="60"/>
              <w:rPr>
                <w:ins w:id="60" w:author="Surbhi Goel" w:date="2015-02-12T12:54:00Z"/>
                <w:rFonts w:ascii="Arial" w:hAnsi="Arial" w:cs="Arial"/>
                <w:sz w:val="16"/>
              </w:rPr>
            </w:pPr>
            <w:ins w:id="61" w:author="Surbhi Goel" w:date="2015-02-12T12:58:00Z">
              <w:del w:id="62" w:author="Spoorti Mali" w:date="2015-03-20T19:24:00Z">
                <w:r w:rsidDel="004D50D1">
                  <w:rPr>
                    <w:rFonts w:ascii="Arial" w:hAnsi="Arial" w:cs="Arial"/>
                    <w:sz w:val="16"/>
                  </w:rPr>
                  <w:delText>1</w:delText>
                </w:r>
              </w:del>
              <w:r>
                <w:rPr>
                  <w:rFonts w:ascii="Arial" w:hAnsi="Arial" w:cs="Arial"/>
                  <w:sz w:val="16"/>
                </w:rPr>
                <w:t>2</w:t>
              </w:r>
            </w:ins>
            <w:ins w:id="63" w:author="Spoorti Mali" w:date="2015-03-20T19:24:00Z">
              <w:r w:rsidR="004D50D1">
                <w:rPr>
                  <w:rFonts w:ascii="Arial" w:hAnsi="Arial" w:cs="Arial"/>
                  <w:sz w:val="16"/>
                </w:rPr>
                <w:t>0</w:t>
              </w:r>
            </w:ins>
            <w:ins w:id="64" w:author="Surbhi Goel" w:date="2015-02-12T12:58:00Z">
              <w:r>
                <w:rPr>
                  <w:rFonts w:ascii="Arial" w:hAnsi="Arial" w:cs="Arial"/>
                  <w:sz w:val="16"/>
                </w:rPr>
                <w:t>-</w:t>
              </w:r>
              <w:del w:id="65" w:author="Spoorti Mali" w:date="2015-03-20T19:24:00Z">
                <w:r w:rsidDel="004D50D1">
                  <w:rPr>
                    <w:rFonts w:ascii="Arial" w:hAnsi="Arial" w:cs="Arial"/>
                    <w:sz w:val="16"/>
                  </w:rPr>
                  <w:delText>Feb</w:delText>
                </w:r>
              </w:del>
            </w:ins>
            <w:ins w:id="66" w:author="Spoorti Mali" w:date="2015-03-20T19:24:00Z">
              <w:r w:rsidR="004D50D1">
                <w:rPr>
                  <w:rFonts w:ascii="Arial" w:hAnsi="Arial" w:cs="Arial"/>
                  <w:sz w:val="16"/>
                </w:rPr>
                <w:t>Mar</w:t>
              </w:r>
            </w:ins>
            <w:ins w:id="67" w:author="Surbhi Goel" w:date="2015-02-12T12:58:00Z">
              <w:r>
                <w:rPr>
                  <w:rFonts w:ascii="Arial" w:hAnsi="Arial" w:cs="Arial"/>
                  <w:sz w:val="16"/>
                </w:rPr>
                <w:t>-15</w:t>
              </w:r>
            </w:ins>
          </w:p>
        </w:tc>
        <w:tc>
          <w:tcPr>
            <w:tcW w:w="1105" w:type="dxa"/>
          </w:tcPr>
          <w:p w:rsidR="00EC627E" w:rsidRDefault="00EC627E">
            <w:pPr>
              <w:spacing w:before="60"/>
              <w:rPr>
                <w:ins w:id="68" w:author="Surbhi Goel" w:date="2015-02-12T12:54:00Z"/>
                <w:rFonts w:ascii="Arial" w:hAnsi="Arial" w:cs="Arial"/>
                <w:sz w:val="16"/>
              </w:rPr>
            </w:pPr>
            <w:ins w:id="69" w:author="Surbhi Goel" w:date="2015-02-12T12:58:00Z">
              <w:r>
                <w:rPr>
                  <w:rFonts w:ascii="Arial" w:hAnsi="Arial" w:cs="Arial"/>
                  <w:sz w:val="16"/>
                </w:rPr>
                <w:t>KPIT/SG</w:t>
              </w:r>
            </w:ins>
            <w:ins w:id="70" w:author="Balani, Spandana" w:date="2015-04-06T17:35:00Z">
              <w:r w:rsidR="00BC4ADD">
                <w:rPr>
                  <w:rFonts w:ascii="Arial" w:hAnsi="Arial" w:cs="Arial"/>
                  <w:sz w:val="16"/>
                </w:rPr>
                <w:t>/SB</w:t>
              </w:r>
            </w:ins>
          </w:p>
        </w:tc>
      </w:tr>
    </w:tbl>
    <w:p w:rsidR="00107819" w:rsidRDefault="00950FB3">
      <w:ins w:id="71" w:author="Surbhi Goel" w:date="2015-02-11T16:44:00Z">
        <w:r>
          <w:t>;</w:t>
        </w:r>
      </w:ins>
      <w:bookmarkStart w:id="72" w:name="_GoBack"/>
      <w:bookmarkEnd w:id="72"/>
    </w:p>
    <w:sectPr w:rsidR="00107819" w:rsidSect="00937013">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049" w:rsidRDefault="003A1049">
      <w:r>
        <w:separator/>
      </w:r>
    </w:p>
  </w:endnote>
  <w:endnote w:type="continuationSeparator" w:id="0">
    <w:p w:rsidR="003A1049" w:rsidRDefault="003A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7FA" w:rsidRDefault="00F957FA">
    <w:pPr>
      <w:pStyle w:val="Footer"/>
    </w:pPr>
    <w:r>
      <w:rPr>
        <w:snapToGrid w:val="0"/>
      </w:rPr>
      <w:tab/>
    </w:r>
    <w:r w:rsidR="003A1049">
      <w:fldChar w:fldCharType="begin"/>
    </w:r>
    <w:r w:rsidR="003A1049">
      <w:instrText xml:space="preserve"> DOCPROPERTY "Company"  \* MERGEFORMAT </w:instrText>
    </w:r>
    <w:r w:rsidR="003A1049">
      <w:fldChar w:fldCharType="separate"/>
    </w:r>
    <w:r w:rsidR="00F36785" w:rsidRPr="00F36785">
      <w:rPr>
        <w:rFonts w:ascii="Times" w:hAnsi="Times"/>
        <w:caps/>
        <w:snapToGrid w:val="0"/>
      </w:rPr>
      <w:t>Nexteer</w:t>
    </w:r>
    <w:r w:rsidR="003A1049">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049" w:rsidRDefault="003A1049">
      <w:r>
        <w:separator/>
      </w:r>
    </w:p>
  </w:footnote>
  <w:footnote w:type="continuationSeparator" w:id="0">
    <w:p w:rsidR="003A1049" w:rsidRDefault="003A1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3A1049">
          <w:pPr>
            <w:pStyle w:val="Header"/>
          </w:pPr>
          <w:r>
            <w:fldChar w:fldCharType="begin"/>
          </w:r>
          <w:r>
            <w:instrText xml:space="preserve"> DOCPROPERTY "Document Title"  \* MERGEFORMAT </w:instrText>
          </w:r>
          <w:r>
            <w:fldChar w:fldCharType="separate"/>
          </w:r>
          <w:r w:rsidR="00F36785">
            <w:t>Return Firewall</w:t>
          </w:r>
          <w:r>
            <w:fldChar w:fldCharType="end"/>
          </w:r>
        </w:p>
        <w:p w:rsidR="00F957FA" w:rsidRDefault="003A1049"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F36785">
            <w:t>Gen II+ EPS EA3</w:t>
          </w:r>
          <w:r>
            <w:fldChar w:fldCharType="end"/>
          </w:r>
          <w:r w:rsidR="00F957FA">
            <w:tab/>
          </w:r>
        </w:p>
      </w:tc>
      <w:tc>
        <w:tcPr>
          <w:tcW w:w="1170" w:type="dxa"/>
        </w:tcPr>
        <w:p w:rsidR="00F957FA" w:rsidRDefault="00F957FA">
          <w:pPr>
            <w:pStyle w:val="Header"/>
          </w:pPr>
          <w:r>
            <w:t>Revision:</w:t>
          </w:r>
        </w:p>
      </w:tc>
      <w:tc>
        <w:tcPr>
          <w:tcW w:w="1350" w:type="dxa"/>
        </w:tcPr>
        <w:p w:rsidR="00F957FA" w:rsidRDefault="00EC627E" w:rsidP="00CA2ACC">
          <w:pPr>
            <w:pStyle w:val="Header"/>
          </w:pPr>
          <w:ins w:id="73" w:author="Surbhi Goel" w:date="2015-02-12T12:52:00Z">
            <w:r>
              <w:t>10</w:t>
            </w:r>
          </w:ins>
          <w:del w:id="74" w:author="Surbhi Goel" w:date="2015-02-12T12:52:00Z">
            <w:r w:rsidR="008E77A1" w:rsidDel="00EC627E">
              <w:delText>9</w:delText>
            </w:r>
          </w:del>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8E77A1" w:rsidP="004D50D1">
          <w:pPr>
            <w:pStyle w:val="Header"/>
          </w:pPr>
          <w:del w:id="75" w:author="Surbhi Goel" w:date="2015-02-12T12:52:00Z">
            <w:r w:rsidDel="00EC627E">
              <w:delText>1</w:delText>
            </w:r>
            <w:r w:rsidR="00574ED0" w:rsidDel="00EC627E">
              <w:delText>5</w:delText>
            </w:r>
            <w:r w:rsidDel="00EC627E">
              <w:delText>-Jan-15</w:delText>
            </w:r>
          </w:del>
          <w:ins w:id="76" w:author="Surbhi Goel" w:date="2015-02-12T12:52:00Z">
            <w:del w:id="77" w:author="Spoorti Mali" w:date="2015-03-20T19:23:00Z">
              <w:r w:rsidR="00EC627E" w:rsidDel="004D50D1">
                <w:delText>1</w:delText>
              </w:r>
            </w:del>
            <w:r w:rsidR="00EC627E">
              <w:t>2</w:t>
            </w:r>
          </w:ins>
          <w:ins w:id="78" w:author="Spoorti Mali" w:date="2015-03-20T19:23:00Z">
            <w:r w:rsidR="004D50D1">
              <w:t>0</w:t>
            </w:r>
          </w:ins>
          <w:ins w:id="79" w:author="Surbhi Goel" w:date="2015-02-12T12:52:00Z">
            <w:r w:rsidR="00EC627E">
              <w:t>-</w:t>
            </w:r>
            <w:del w:id="80" w:author="Spoorti Mali" w:date="2015-03-20T19:23:00Z">
              <w:r w:rsidR="00EC627E" w:rsidDel="004D50D1">
                <w:delText>Feb</w:delText>
              </w:r>
            </w:del>
          </w:ins>
          <w:ins w:id="81" w:author="Spoorti Mali" w:date="2015-03-20T19:23:00Z">
            <w:r w:rsidR="004D50D1">
              <w:t>Mar</w:t>
            </w:r>
          </w:ins>
          <w:ins w:id="82" w:author="Surbhi Goel" w:date="2015-02-12T12:52:00Z">
            <w:r w:rsidR="00EC627E">
              <w:t>-2015</w:t>
            </w:r>
          </w:ins>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8E77A1" w:rsidP="00CA2ACC">
          <w:pPr>
            <w:pStyle w:val="Header"/>
          </w:pPr>
          <w:r>
            <w:rPr>
              <w:noProof/>
            </w:rPr>
            <w:t>Spandana Balani</w:t>
          </w:r>
        </w:p>
      </w:tc>
      <w:tc>
        <w:tcPr>
          <w:tcW w:w="1170" w:type="dxa"/>
        </w:tcPr>
        <w:p w:rsidR="00F957FA" w:rsidRDefault="00F957FA">
          <w:pPr>
            <w:pStyle w:val="Header"/>
          </w:pPr>
          <w:r>
            <w:t>Page:</w:t>
          </w:r>
        </w:p>
      </w:tc>
      <w:tc>
        <w:tcPr>
          <w:tcW w:w="1350" w:type="dxa"/>
        </w:tcPr>
        <w:p w:rsidR="00F957FA" w:rsidRDefault="00A15CAD">
          <w:pPr>
            <w:pStyle w:val="Header"/>
          </w:pPr>
          <w:r>
            <w:rPr>
              <w:rStyle w:val="PageNumber"/>
            </w:rPr>
            <w:fldChar w:fldCharType="begin"/>
          </w:r>
          <w:r w:rsidR="00F957FA">
            <w:rPr>
              <w:rStyle w:val="PageNumber"/>
            </w:rPr>
            <w:instrText xml:space="preserve"> PAGE </w:instrText>
          </w:r>
          <w:r>
            <w:rPr>
              <w:rStyle w:val="PageNumber"/>
            </w:rPr>
            <w:fldChar w:fldCharType="separate"/>
          </w:r>
          <w:r w:rsidR="00BC4ADD">
            <w:rPr>
              <w:rStyle w:val="PageNumber"/>
              <w:noProof/>
            </w:rPr>
            <w:t>15</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BC4ADD">
            <w:rPr>
              <w:rStyle w:val="PageNumber"/>
              <w:noProof/>
            </w:rPr>
            <w:t>15</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4A05"/>
    <w:rsid w:val="000017F5"/>
    <w:rsid w:val="00022C56"/>
    <w:rsid w:val="00057D06"/>
    <w:rsid w:val="00060509"/>
    <w:rsid w:val="0007728E"/>
    <w:rsid w:val="000C4F2C"/>
    <w:rsid w:val="00107819"/>
    <w:rsid w:val="0011515A"/>
    <w:rsid w:val="0013504B"/>
    <w:rsid w:val="0013525B"/>
    <w:rsid w:val="00164B55"/>
    <w:rsid w:val="00194572"/>
    <w:rsid w:val="0019493E"/>
    <w:rsid w:val="001A574F"/>
    <w:rsid w:val="001B1758"/>
    <w:rsid w:val="001B60DF"/>
    <w:rsid w:val="001F09B2"/>
    <w:rsid w:val="0020722A"/>
    <w:rsid w:val="00241C2E"/>
    <w:rsid w:val="00251AC0"/>
    <w:rsid w:val="00255355"/>
    <w:rsid w:val="0026092E"/>
    <w:rsid w:val="002A6140"/>
    <w:rsid w:val="002B26AC"/>
    <w:rsid w:val="002C03D8"/>
    <w:rsid w:val="002E76D4"/>
    <w:rsid w:val="00315335"/>
    <w:rsid w:val="003A1049"/>
    <w:rsid w:val="003A617E"/>
    <w:rsid w:val="003C4D3F"/>
    <w:rsid w:val="003E1CFF"/>
    <w:rsid w:val="0041428A"/>
    <w:rsid w:val="00420147"/>
    <w:rsid w:val="00424998"/>
    <w:rsid w:val="004339B1"/>
    <w:rsid w:val="00441B3E"/>
    <w:rsid w:val="004A781C"/>
    <w:rsid w:val="004D1203"/>
    <w:rsid w:val="004D203E"/>
    <w:rsid w:val="004D50D1"/>
    <w:rsid w:val="004E4A66"/>
    <w:rsid w:val="004F7A13"/>
    <w:rsid w:val="00517D47"/>
    <w:rsid w:val="0052140C"/>
    <w:rsid w:val="0052762E"/>
    <w:rsid w:val="00574ED0"/>
    <w:rsid w:val="00584C5F"/>
    <w:rsid w:val="005B4A05"/>
    <w:rsid w:val="005D545C"/>
    <w:rsid w:val="005D5FE4"/>
    <w:rsid w:val="005E013F"/>
    <w:rsid w:val="005E4B51"/>
    <w:rsid w:val="00616853"/>
    <w:rsid w:val="006464E8"/>
    <w:rsid w:val="00674ADF"/>
    <w:rsid w:val="006A3393"/>
    <w:rsid w:val="006A34A7"/>
    <w:rsid w:val="006D1215"/>
    <w:rsid w:val="006D33CC"/>
    <w:rsid w:val="006F01A3"/>
    <w:rsid w:val="006F6EFD"/>
    <w:rsid w:val="00706174"/>
    <w:rsid w:val="00737F4D"/>
    <w:rsid w:val="007A69AC"/>
    <w:rsid w:val="007C4E89"/>
    <w:rsid w:val="007C6613"/>
    <w:rsid w:val="007F312E"/>
    <w:rsid w:val="00823F82"/>
    <w:rsid w:val="008242F0"/>
    <w:rsid w:val="00831678"/>
    <w:rsid w:val="00832AD1"/>
    <w:rsid w:val="008535B2"/>
    <w:rsid w:val="00865ADB"/>
    <w:rsid w:val="00872904"/>
    <w:rsid w:val="008B3E94"/>
    <w:rsid w:val="008D6DA9"/>
    <w:rsid w:val="008E77A1"/>
    <w:rsid w:val="008F1E04"/>
    <w:rsid w:val="008F590A"/>
    <w:rsid w:val="008F6DBB"/>
    <w:rsid w:val="00937013"/>
    <w:rsid w:val="00943567"/>
    <w:rsid w:val="00950FB3"/>
    <w:rsid w:val="00951C91"/>
    <w:rsid w:val="00955F6A"/>
    <w:rsid w:val="00957470"/>
    <w:rsid w:val="00991688"/>
    <w:rsid w:val="009A3373"/>
    <w:rsid w:val="009B20B2"/>
    <w:rsid w:val="009B756C"/>
    <w:rsid w:val="009F3DDD"/>
    <w:rsid w:val="00A15CAD"/>
    <w:rsid w:val="00A47EBD"/>
    <w:rsid w:val="00A63C0B"/>
    <w:rsid w:val="00A648D5"/>
    <w:rsid w:val="00A707E3"/>
    <w:rsid w:val="00A742AF"/>
    <w:rsid w:val="00A842BB"/>
    <w:rsid w:val="00AD731B"/>
    <w:rsid w:val="00B3345F"/>
    <w:rsid w:val="00B54697"/>
    <w:rsid w:val="00B64348"/>
    <w:rsid w:val="00BC4ADD"/>
    <w:rsid w:val="00BD008B"/>
    <w:rsid w:val="00BD15D2"/>
    <w:rsid w:val="00BD3DFF"/>
    <w:rsid w:val="00BE349F"/>
    <w:rsid w:val="00BF364D"/>
    <w:rsid w:val="00C342CB"/>
    <w:rsid w:val="00C35BD3"/>
    <w:rsid w:val="00C63FD9"/>
    <w:rsid w:val="00C72FFA"/>
    <w:rsid w:val="00C7714E"/>
    <w:rsid w:val="00CA2ACC"/>
    <w:rsid w:val="00CE4D9D"/>
    <w:rsid w:val="00D420CD"/>
    <w:rsid w:val="00D60015"/>
    <w:rsid w:val="00D94BDD"/>
    <w:rsid w:val="00DC7E08"/>
    <w:rsid w:val="00DE4889"/>
    <w:rsid w:val="00E235AB"/>
    <w:rsid w:val="00E5472B"/>
    <w:rsid w:val="00E57C42"/>
    <w:rsid w:val="00E942A6"/>
    <w:rsid w:val="00EC469A"/>
    <w:rsid w:val="00EC627E"/>
    <w:rsid w:val="00EF4E9E"/>
    <w:rsid w:val="00F1373C"/>
    <w:rsid w:val="00F141E2"/>
    <w:rsid w:val="00F15929"/>
    <w:rsid w:val="00F36785"/>
    <w:rsid w:val="00F648ED"/>
    <w:rsid w:val="00F82E8E"/>
    <w:rsid w:val="00F957FA"/>
    <w:rsid w:val="00FB2942"/>
    <w:rsid w:val="00FB432D"/>
    <w:rsid w:val="00FC061B"/>
    <w:rsid w:val="00FC13A5"/>
    <w:rsid w:val="00FD7F6D"/>
    <w:rsid w:val="00FE1851"/>
    <w:rsid w:val="00FF5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F36785"/>
    <w:pPr>
      <w:spacing w:after="0"/>
    </w:pPr>
    <w:rPr>
      <w:rFonts w:ascii="Tahoma" w:hAnsi="Tahoma" w:cs="Tahoma"/>
      <w:sz w:val="16"/>
      <w:szCs w:val="16"/>
    </w:rPr>
  </w:style>
  <w:style w:type="character" w:customStyle="1" w:styleId="BalloonTextChar">
    <w:name w:val="Balloon Text Char"/>
    <w:link w:val="BalloonText"/>
    <w:uiPriority w:val="99"/>
    <w:semiHidden/>
    <w:rsid w:val="00F36785"/>
    <w:rPr>
      <w:rFonts w:ascii="Tahoma" w:hAnsi="Tahoma" w:cs="Tahoma"/>
      <w:sz w:val="16"/>
      <w:szCs w:val="16"/>
    </w:rPr>
  </w:style>
  <w:style w:type="character" w:styleId="CommentReference">
    <w:name w:val="annotation reference"/>
    <w:uiPriority w:val="99"/>
    <w:semiHidden/>
    <w:unhideWhenUsed/>
    <w:rsid w:val="00E235AB"/>
    <w:rPr>
      <w:sz w:val="16"/>
      <w:szCs w:val="16"/>
    </w:rPr>
  </w:style>
  <w:style w:type="paragraph" w:styleId="CommentText">
    <w:name w:val="annotation text"/>
    <w:basedOn w:val="Normal"/>
    <w:link w:val="CommentTextChar"/>
    <w:uiPriority w:val="99"/>
    <w:semiHidden/>
    <w:unhideWhenUsed/>
    <w:rsid w:val="00E235AB"/>
  </w:style>
  <w:style w:type="character" w:customStyle="1" w:styleId="CommentTextChar">
    <w:name w:val="Comment Text Char"/>
    <w:basedOn w:val="DefaultParagraphFont"/>
    <w:link w:val="CommentText"/>
    <w:uiPriority w:val="99"/>
    <w:semiHidden/>
    <w:rsid w:val="00E235AB"/>
  </w:style>
  <w:style w:type="paragraph" w:styleId="CommentSubject">
    <w:name w:val="annotation subject"/>
    <w:basedOn w:val="CommentText"/>
    <w:next w:val="CommentText"/>
    <w:link w:val="CommentSubjectChar"/>
    <w:uiPriority w:val="99"/>
    <w:semiHidden/>
    <w:unhideWhenUsed/>
    <w:rsid w:val="00E235AB"/>
    <w:rPr>
      <w:b/>
      <w:bCs/>
    </w:rPr>
  </w:style>
  <w:style w:type="character" w:customStyle="1" w:styleId="CommentSubjectChar">
    <w:name w:val="Comment Subject Char"/>
    <w:link w:val="CommentSubject"/>
    <w:uiPriority w:val="99"/>
    <w:semiHidden/>
    <w:rsid w:val="00E235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14</TotalTime>
  <Pages>15</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6681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lastModifiedBy>Balani, Spandana</cp:lastModifiedBy>
  <cp:revision>4</cp:revision>
  <cp:lastPrinted>2011-03-21T23:04:00Z</cp:lastPrinted>
  <dcterms:created xsi:type="dcterms:W3CDTF">2015-04-06T20:49:00Z</dcterms:created>
  <dcterms:modified xsi:type="dcterms:W3CDTF">2015-04-06T21:35:00Z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Return Firewall</vt:lpwstr>
  </property>
  <property fmtid="{D5CDD505-2E9C-101B-9397-08002B2CF9AE}" pid="3" name="MDDRevNum">
    <vt:lpwstr>2.0</vt:lpwstr>
  </property>
  <property fmtid="{D5CDD505-2E9C-101B-9397-08002B2CF9AE}" pid="4" name="Module Layer">
    <vt:lpwstr>0</vt:lpwstr>
  </property>
  <property fmtid="{D5CDD505-2E9C-101B-9397-08002B2CF9AE}" pid="5" name="Module Name">
    <vt:lpwstr>ReturnFirewall</vt:lpwstr>
  </property>
  <property fmtid="{D5CDD505-2E9C-101B-9397-08002B2CF9AE}" pid="6" name="Product Line">
    <vt:lpwstr>Gen II+ EPS EA3</vt:lpwstr>
  </property>
</Properties>
</file>