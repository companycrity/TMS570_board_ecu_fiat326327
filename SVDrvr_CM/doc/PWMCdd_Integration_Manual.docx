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r w:rsidR="005304C9">
        <w:t xml:space="preserve"> </w:t>
      </w:r>
      <w:r w:rsidR="005304C9">
        <w:fldChar w:fldCharType="begin"/>
      </w:r>
      <w:r w:rsidR="005304C9">
        <w:instrText xml:space="preserve"> DOCPROPERTY "Document Title"  \* MERGEFORMAT </w:instrText>
      </w:r>
      <w:r w:rsidR="005304C9">
        <w:fldChar w:fldCharType="separate"/>
      </w:r>
      <w:proofErr w:type="spellStart"/>
      <w:r w:rsidR="005304C9">
        <w:t>PWM</w:t>
      </w:r>
      <w:r w:rsidR="005304C9">
        <w:fldChar w:fldCharType="end"/>
      </w:r>
      <w:r w:rsidR="005304C9">
        <w:t>Cdd</w:t>
      </w:r>
      <w:proofErr w:type="spellEnd"/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4129FD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78235257" w:history="1">
        <w:r w:rsidR="004129FD" w:rsidRPr="00A67D98">
          <w:rPr>
            <w:rStyle w:val="Hyperlink"/>
            <w:noProof/>
          </w:rPr>
          <w:t>1</w:t>
        </w:r>
        <w:r w:rsidR="004129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29FD" w:rsidRPr="00A67D98">
          <w:rPr>
            <w:rStyle w:val="Hyperlink"/>
            <w:noProof/>
          </w:rPr>
          <w:t>Dependencies</w:t>
        </w:r>
        <w:r w:rsidR="004129FD">
          <w:rPr>
            <w:noProof/>
            <w:webHidden/>
          </w:rPr>
          <w:tab/>
        </w:r>
        <w:r w:rsidR="004129FD">
          <w:rPr>
            <w:noProof/>
            <w:webHidden/>
          </w:rPr>
          <w:fldChar w:fldCharType="begin"/>
        </w:r>
        <w:r w:rsidR="004129FD">
          <w:rPr>
            <w:noProof/>
            <w:webHidden/>
          </w:rPr>
          <w:instrText xml:space="preserve"> PAGEREF _Toc378235257 \h </w:instrText>
        </w:r>
        <w:r w:rsidR="004129FD">
          <w:rPr>
            <w:noProof/>
            <w:webHidden/>
          </w:rPr>
        </w:r>
        <w:r w:rsidR="004129FD">
          <w:rPr>
            <w:noProof/>
            <w:webHidden/>
          </w:rPr>
          <w:fldChar w:fldCharType="separate"/>
        </w:r>
        <w:r w:rsidR="004129FD">
          <w:rPr>
            <w:noProof/>
            <w:webHidden/>
          </w:rPr>
          <w:t>2</w:t>
        </w:r>
        <w:r w:rsidR="004129FD">
          <w:rPr>
            <w:noProof/>
            <w:webHidden/>
          </w:rPr>
          <w:fldChar w:fldCharType="end"/>
        </w:r>
      </w:hyperlink>
    </w:p>
    <w:p w:rsidR="004129FD" w:rsidRDefault="00C556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58" w:history="1">
        <w:r w:rsidR="004129FD" w:rsidRPr="00A67D98">
          <w:rPr>
            <w:rStyle w:val="Hyperlink"/>
            <w:noProof/>
          </w:rPr>
          <w:t>1.1</w:t>
        </w:r>
        <w:r w:rsidR="004129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29FD" w:rsidRPr="00A67D98">
          <w:rPr>
            <w:rStyle w:val="Hyperlink"/>
            <w:noProof/>
          </w:rPr>
          <w:t>SWCs</w:t>
        </w:r>
        <w:r w:rsidR="004129FD">
          <w:rPr>
            <w:noProof/>
            <w:webHidden/>
          </w:rPr>
          <w:tab/>
        </w:r>
        <w:r w:rsidR="004129FD">
          <w:rPr>
            <w:noProof/>
            <w:webHidden/>
          </w:rPr>
          <w:fldChar w:fldCharType="begin"/>
        </w:r>
        <w:r w:rsidR="004129FD">
          <w:rPr>
            <w:noProof/>
            <w:webHidden/>
          </w:rPr>
          <w:instrText xml:space="preserve"> PAGEREF _Toc378235258 \h </w:instrText>
        </w:r>
        <w:r w:rsidR="004129FD">
          <w:rPr>
            <w:noProof/>
            <w:webHidden/>
          </w:rPr>
        </w:r>
        <w:r w:rsidR="004129FD">
          <w:rPr>
            <w:noProof/>
            <w:webHidden/>
          </w:rPr>
          <w:fldChar w:fldCharType="separate"/>
        </w:r>
        <w:r w:rsidR="004129FD">
          <w:rPr>
            <w:noProof/>
            <w:webHidden/>
          </w:rPr>
          <w:t>2</w:t>
        </w:r>
        <w:r w:rsidR="004129FD">
          <w:rPr>
            <w:noProof/>
            <w:webHidden/>
          </w:rPr>
          <w:fldChar w:fldCharType="end"/>
        </w:r>
      </w:hyperlink>
    </w:p>
    <w:p w:rsidR="004129FD" w:rsidRDefault="00C556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59" w:history="1">
        <w:r w:rsidR="004129FD" w:rsidRPr="00A67D98">
          <w:rPr>
            <w:rStyle w:val="Hyperlink"/>
            <w:noProof/>
          </w:rPr>
          <w:t>1.2</w:t>
        </w:r>
        <w:r w:rsidR="004129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29FD" w:rsidRPr="00A67D98">
          <w:rPr>
            <w:rStyle w:val="Hyperlink"/>
            <w:noProof/>
          </w:rPr>
          <w:t>Global Functions(Non RTE) to be provided to Integration Project</w:t>
        </w:r>
        <w:r w:rsidR="004129FD">
          <w:rPr>
            <w:noProof/>
            <w:webHidden/>
          </w:rPr>
          <w:tab/>
        </w:r>
        <w:r w:rsidR="004129FD">
          <w:rPr>
            <w:noProof/>
            <w:webHidden/>
          </w:rPr>
          <w:fldChar w:fldCharType="begin"/>
        </w:r>
        <w:r w:rsidR="004129FD">
          <w:rPr>
            <w:noProof/>
            <w:webHidden/>
          </w:rPr>
          <w:instrText xml:space="preserve"> PAGEREF _Toc378235259 \h </w:instrText>
        </w:r>
        <w:r w:rsidR="004129FD">
          <w:rPr>
            <w:noProof/>
            <w:webHidden/>
          </w:rPr>
        </w:r>
        <w:r w:rsidR="004129FD">
          <w:rPr>
            <w:noProof/>
            <w:webHidden/>
          </w:rPr>
          <w:fldChar w:fldCharType="separate"/>
        </w:r>
        <w:r w:rsidR="004129FD">
          <w:rPr>
            <w:noProof/>
            <w:webHidden/>
          </w:rPr>
          <w:t>2</w:t>
        </w:r>
        <w:r w:rsidR="004129FD">
          <w:rPr>
            <w:noProof/>
            <w:webHidden/>
          </w:rPr>
          <w:fldChar w:fldCharType="end"/>
        </w:r>
      </w:hyperlink>
    </w:p>
    <w:p w:rsidR="004129FD" w:rsidRDefault="00C556C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60" w:history="1">
        <w:r w:rsidR="004129FD" w:rsidRPr="00A67D98">
          <w:rPr>
            <w:rStyle w:val="Hyperlink"/>
            <w:noProof/>
          </w:rPr>
          <w:t>2</w:t>
        </w:r>
        <w:r w:rsidR="004129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29FD" w:rsidRPr="00A67D98">
          <w:rPr>
            <w:rStyle w:val="Hyperlink"/>
            <w:noProof/>
          </w:rPr>
          <w:t>Configuration</w:t>
        </w:r>
        <w:r w:rsidR="004129FD">
          <w:rPr>
            <w:noProof/>
            <w:webHidden/>
          </w:rPr>
          <w:tab/>
        </w:r>
        <w:r w:rsidR="004129FD">
          <w:rPr>
            <w:noProof/>
            <w:webHidden/>
          </w:rPr>
          <w:fldChar w:fldCharType="begin"/>
        </w:r>
        <w:r w:rsidR="004129FD">
          <w:rPr>
            <w:noProof/>
            <w:webHidden/>
          </w:rPr>
          <w:instrText xml:space="preserve"> PAGEREF _Toc378235260 \h </w:instrText>
        </w:r>
        <w:r w:rsidR="004129FD">
          <w:rPr>
            <w:noProof/>
            <w:webHidden/>
          </w:rPr>
        </w:r>
        <w:r w:rsidR="004129FD">
          <w:rPr>
            <w:noProof/>
            <w:webHidden/>
          </w:rPr>
          <w:fldChar w:fldCharType="separate"/>
        </w:r>
        <w:r w:rsidR="004129FD">
          <w:rPr>
            <w:noProof/>
            <w:webHidden/>
          </w:rPr>
          <w:t>3</w:t>
        </w:r>
        <w:r w:rsidR="004129FD">
          <w:rPr>
            <w:noProof/>
            <w:webHidden/>
          </w:rPr>
          <w:fldChar w:fldCharType="end"/>
        </w:r>
      </w:hyperlink>
    </w:p>
    <w:p w:rsidR="004129FD" w:rsidRDefault="00C556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61" w:history="1">
        <w:r w:rsidR="004129FD" w:rsidRPr="00A67D98">
          <w:rPr>
            <w:rStyle w:val="Hyperlink"/>
            <w:noProof/>
          </w:rPr>
          <w:t>2.1</w:t>
        </w:r>
        <w:r w:rsidR="004129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29FD" w:rsidRPr="00A67D98">
          <w:rPr>
            <w:rStyle w:val="Hyperlink"/>
            <w:noProof/>
          </w:rPr>
          <w:t>Build Time Config</w:t>
        </w:r>
        <w:r w:rsidR="004129FD">
          <w:rPr>
            <w:noProof/>
            <w:webHidden/>
          </w:rPr>
          <w:tab/>
        </w:r>
        <w:r w:rsidR="004129FD">
          <w:rPr>
            <w:noProof/>
            <w:webHidden/>
          </w:rPr>
          <w:fldChar w:fldCharType="begin"/>
        </w:r>
        <w:r w:rsidR="004129FD">
          <w:rPr>
            <w:noProof/>
            <w:webHidden/>
          </w:rPr>
          <w:instrText xml:space="preserve"> PAGEREF _Toc378235261 \h </w:instrText>
        </w:r>
        <w:r w:rsidR="004129FD">
          <w:rPr>
            <w:noProof/>
            <w:webHidden/>
          </w:rPr>
        </w:r>
        <w:r w:rsidR="004129FD">
          <w:rPr>
            <w:noProof/>
            <w:webHidden/>
          </w:rPr>
          <w:fldChar w:fldCharType="separate"/>
        </w:r>
        <w:r w:rsidR="004129FD">
          <w:rPr>
            <w:noProof/>
            <w:webHidden/>
          </w:rPr>
          <w:t>3</w:t>
        </w:r>
        <w:r w:rsidR="004129FD">
          <w:rPr>
            <w:noProof/>
            <w:webHidden/>
          </w:rPr>
          <w:fldChar w:fldCharType="end"/>
        </w:r>
      </w:hyperlink>
    </w:p>
    <w:p w:rsidR="004129FD" w:rsidRDefault="00C556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62" w:history="1">
        <w:r w:rsidR="004129FD" w:rsidRPr="00A67D98">
          <w:rPr>
            <w:rStyle w:val="Hyperlink"/>
            <w:noProof/>
          </w:rPr>
          <w:t>2.2</w:t>
        </w:r>
        <w:r w:rsidR="004129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29FD" w:rsidRPr="00A67D98">
          <w:rPr>
            <w:rStyle w:val="Hyperlink"/>
            <w:noProof/>
          </w:rPr>
          <w:t>Configuration Files to be provided by Integration Project</w:t>
        </w:r>
        <w:r w:rsidR="004129FD">
          <w:rPr>
            <w:noProof/>
            <w:webHidden/>
          </w:rPr>
          <w:tab/>
        </w:r>
        <w:r w:rsidR="004129FD">
          <w:rPr>
            <w:noProof/>
            <w:webHidden/>
          </w:rPr>
          <w:fldChar w:fldCharType="begin"/>
        </w:r>
        <w:r w:rsidR="004129FD">
          <w:rPr>
            <w:noProof/>
            <w:webHidden/>
          </w:rPr>
          <w:instrText xml:space="preserve"> PAGEREF _Toc378235262 \h </w:instrText>
        </w:r>
        <w:r w:rsidR="004129FD">
          <w:rPr>
            <w:noProof/>
            <w:webHidden/>
          </w:rPr>
        </w:r>
        <w:r w:rsidR="004129FD">
          <w:rPr>
            <w:noProof/>
            <w:webHidden/>
          </w:rPr>
          <w:fldChar w:fldCharType="separate"/>
        </w:r>
        <w:r w:rsidR="004129FD">
          <w:rPr>
            <w:noProof/>
            <w:webHidden/>
          </w:rPr>
          <w:t>3</w:t>
        </w:r>
        <w:r w:rsidR="004129FD">
          <w:rPr>
            <w:noProof/>
            <w:webHidden/>
          </w:rPr>
          <w:fldChar w:fldCharType="end"/>
        </w:r>
      </w:hyperlink>
    </w:p>
    <w:p w:rsidR="004129FD" w:rsidRDefault="00C556CF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63" w:history="1">
        <w:r w:rsidR="004129FD" w:rsidRPr="00A67D98">
          <w:rPr>
            <w:rStyle w:val="Hyperlink"/>
            <w:noProof/>
          </w:rPr>
          <w:t>2.2.1</w:t>
        </w:r>
        <w:r w:rsidR="004129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29FD" w:rsidRPr="00A67D98">
          <w:rPr>
            <w:rStyle w:val="Hyperlink"/>
            <w:noProof/>
          </w:rPr>
          <w:t>Da Vinci Parameter Configuration Changes</w:t>
        </w:r>
        <w:r w:rsidR="004129FD">
          <w:rPr>
            <w:noProof/>
            <w:webHidden/>
          </w:rPr>
          <w:tab/>
        </w:r>
        <w:r w:rsidR="004129FD">
          <w:rPr>
            <w:noProof/>
            <w:webHidden/>
          </w:rPr>
          <w:fldChar w:fldCharType="begin"/>
        </w:r>
        <w:r w:rsidR="004129FD">
          <w:rPr>
            <w:noProof/>
            <w:webHidden/>
          </w:rPr>
          <w:instrText xml:space="preserve"> PAGEREF _Toc378235263 \h </w:instrText>
        </w:r>
        <w:r w:rsidR="004129FD">
          <w:rPr>
            <w:noProof/>
            <w:webHidden/>
          </w:rPr>
        </w:r>
        <w:r w:rsidR="004129FD">
          <w:rPr>
            <w:noProof/>
            <w:webHidden/>
          </w:rPr>
          <w:fldChar w:fldCharType="separate"/>
        </w:r>
        <w:r w:rsidR="004129FD">
          <w:rPr>
            <w:noProof/>
            <w:webHidden/>
          </w:rPr>
          <w:t>3</w:t>
        </w:r>
        <w:r w:rsidR="004129FD">
          <w:rPr>
            <w:noProof/>
            <w:webHidden/>
          </w:rPr>
          <w:fldChar w:fldCharType="end"/>
        </w:r>
      </w:hyperlink>
    </w:p>
    <w:p w:rsidR="004129FD" w:rsidRDefault="00C556CF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64" w:history="1">
        <w:r w:rsidR="004129FD" w:rsidRPr="00A67D98">
          <w:rPr>
            <w:rStyle w:val="Hyperlink"/>
            <w:noProof/>
          </w:rPr>
          <w:t>2.2.2</w:t>
        </w:r>
        <w:r w:rsidR="004129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29FD" w:rsidRPr="00A67D98">
          <w:rPr>
            <w:rStyle w:val="Hyperlink"/>
            <w:noProof/>
          </w:rPr>
          <w:t>DaVinci Interrupt Configuration Changes</w:t>
        </w:r>
        <w:r w:rsidR="004129FD">
          <w:rPr>
            <w:noProof/>
            <w:webHidden/>
          </w:rPr>
          <w:tab/>
        </w:r>
        <w:r w:rsidR="004129FD">
          <w:rPr>
            <w:noProof/>
            <w:webHidden/>
          </w:rPr>
          <w:fldChar w:fldCharType="begin"/>
        </w:r>
        <w:r w:rsidR="004129FD">
          <w:rPr>
            <w:noProof/>
            <w:webHidden/>
          </w:rPr>
          <w:instrText xml:space="preserve"> PAGEREF _Toc378235264 \h </w:instrText>
        </w:r>
        <w:r w:rsidR="004129FD">
          <w:rPr>
            <w:noProof/>
            <w:webHidden/>
          </w:rPr>
        </w:r>
        <w:r w:rsidR="004129FD">
          <w:rPr>
            <w:noProof/>
            <w:webHidden/>
          </w:rPr>
          <w:fldChar w:fldCharType="separate"/>
        </w:r>
        <w:r w:rsidR="004129FD">
          <w:rPr>
            <w:noProof/>
            <w:webHidden/>
          </w:rPr>
          <w:t>3</w:t>
        </w:r>
        <w:r w:rsidR="004129FD">
          <w:rPr>
            <w:noProof/>
            <w:webHidden/>
          </w:rPr>
          <w:fldChar w:fldCharType="end"/>
        </w:r>
      </w:hyperlink>
    </w:p>
    <w:p w:rsidR="004129FD" w:rsidRDefault="00C556CF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65" w:history="1">
        <w:r w:rsidR="004129FD" w:rsidRPr="00A67D98">
          <w:rPr>
            <w:rStyle w:val="Hyperlink"/>
            <w:noProof/>
          </w:rPr>
          <w:t>2.2.3</w:t>
        </w:r>
        <w:r w:rsidR="004129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29FD" w:rsidRPr="00A67D98">
          <w:rPr>
            <w:rStyle w:val="Hyperlink"/>
            <w:noProof/>
          </w:rPr>
          <w:t>Manual Configuration Changes</w:t>
        </w:r>
        <w:r w:rsidR="004129FD">
          <w:rPr>
            <w:noProof/>
            <w:webHidden/>
          </w:rPr>
          <w:tab/>
        </w:r>
        <w:r w:rsidR="004129FD">
          <w:rPr>
            <w:noProof/>
            <w:webHidden/>
          </w:rPr>
          <w:fldChar w:fldCharType="begin"/>
        </w:r>
        <w:r w:rsidR="004129FD">
          <w:rPr>
            <w:noProof/>
            <w:webHidden/>
          </w:rPr>
          <w:instrText xml:space="preserve"> PAGEREF _Toc378235265 \h </w:instrText>
        </w:r>
        <w:r w:rsidR="004129FD">
          <w:rPr>
            <w:noProof/>
            <w:webHidden/>
          </w:rPr>
        </w:r>
        <w:r w:rsidR="004129FD">
          <w:rPr>
            <w:noProof/>
            <w:webHidden/>
          </w:rPr>
          <w:fldChar w:fldCharType="separate"/>
        </w:r>
        <w:r w:rsidR="004129FD">
          <w:rPr>
            <w:noProof/>
            <w:webHidden/>
          </w:rPr>
          <w:t>3</w:t>
        </w:r>
        <w:r w:rsidR="004129FD">
          <w:rPr>
            <w:noProof/>
            <w:webHidden/>
          </w:rPr>
          <w:fldChar w:fldCharType="end"/>
        </w:r>
      </w:hyperlink>
    </w:p>
    <w:p w:rsidR="004129FD" w:rsidRDefault="00C556C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66" w:history="1">
        <w:r w:rsidR="004129FD" w:rsidRPr="00A67D98">
          <w:rPr>
            <w:rStyle w:val="Hyperlink"/>
            <w:noProof/>
          </w:rPr>
          <w:t>3</w:t>
        </w:r>
        <w:r w:rsidR="004129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29FD" w:rsidRPr="00A67D98">
          <w:rPr>
            <w:rStyle w:val="Hyperlink"/>
            <w:noProof/>
          </w:rPr>
          <w:t>Integration</w:t>
        </w:r>
        <w:r w:rsidR="004129FD">
          <w:rPr>
            <w:noProof/>
            <w:webHidden/>
          </w:rPr>
          <w:tab/>
        </w:r>
        <w:r w:rsidR="004129FD">
          <w:rPr>
            <w:noProof/>
            <w:webHidden/>
          </w:rPr>
          <w:fldChar w:fldCharType="begin"/>
        </w:r>
        <w:r w:rsidR="004129FD">
          <w:rPr>
            <w:noProof/>
            <w:webHidden/>
          </w:rPr>
          <w:instrText xml:space="preserve"> PAGEREF _Toc378235266 \h </w:instrText>
        </w:r>
        <w:r w:rsidR="004129FD">
          <w:rPr>
            <w:noProof/>
            <w:webHidden/>
          </w:rPr>
        </w:r>
        <w:r w:rsidR="004129FD">
          <w:rPr>
            <w:noProof/>
            <w:webHidden/>
          </w:rPr>
          <w:fldChar w:fldCharType="separate"/>
        </w:r>
        <w:r w:rsidR="004129FD">
          <w:rPr>
            <w:noProof/>
            <w:webHidden/>
          </w:rPr>
          <w:t>4</w:t>
        </w:r>
        <w:r w:rsidR="004129FD">
          <w:rPr>
            <w:noProof/>
            <w:webHidden/>
          </w:rPr>
          <w:fldChar w:fldCharType="end"/>
        </w:r>
      </w:hyperlink>
    </w:p>
    <w:p w:rsidR="004129FD" w:rsidRDefault="00C556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67" w:history="1">
        <w:r w:rsidR="004129FD" w:rsidRPr="00A67D98">
          <w:rPr>
            <w:rStyle w:val="Hyperlink"/>
            <w:noProof/>
          </w:rPr>
          <w:t>3.1</w:t>
        </w:r>
        <w:r w:rsidR="004129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29FD" w:rsidRPr="00A67D98">
          <w:rPr>
            <w:rStyle w:val="Hyperlink"/>
            <w:noProof/>
          </w:rPr>
          <w:t>Required Global Data Inputs</w:t>
        </w:r>
        <w:r w:rsidR="004129FD">
          <w:rPr>
            <w:noProof/>
            <w:webHidden/>
          </w:rPr>
          <w:tab/>
        </w:r>
        <w:r w:rsidR="004129FD">
          <w:rPr>
            <w:noProof/>
            <w:webHidden/>
          </w:rPr>
          <w:fldChar w:fldCharType="begin"/>
        </w:r>
        <w:r w:rsidR="004129FD">
          <w:rPr>
            <w:noProof/>
            <w:webHidden/>
          </w:rPr>
          <w:instrText xml:space="preserve"> PAGEREF _Toc378235267 \h </w:instrText>
        </w:r>
        <w:r w:rsidR="004129FD">
          <w:rPr>
            <w:noProof/>
            <w:webHidden/>
          </w:rPr>
        </w:r>
        <w:r w:rsidR="004129FD">
          <w:rPr>
            <w:noProof/>
            <w:webHidden/>
          </w:rPr>
          <w:fldChar w:fldCharType="separate"/>
        </w:r>
        <w:r w:rsidR="004129FD">
          <w:rPr>
            <w:noProof/>
            <w:webHidden/>
          </w:rPr>
          <w:t>4</w:t>
        </w:r>
        <w:r w:rsidR="004129FD">
          <w:rPr>
            <w:noProof/>
            <w:webHidden/>
          </w:rPr>
          <w:fldChar w:fldCharType="end"/>
        </w:r>
      </w:hyperlink>
    </w:p>
    <w:p w:rsidR="004129FD" w:rsidRDefault="00C556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68" w:history="1">
        <w:r w:rsidR="004129FD" w:rsidRPr="00A67D98">
          <w:rPr>
            <w:rStyle w:val="Hyperlink"/>
            <w:noProof/>
          </w:rPr>
          <w:t>3.2</w:t>
        </w:r>
        <w:r w:rsidR="004129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29FD" w:rsidRPr="00A67D98">
          <w:rPr>
            <w:rStyle w:val="Hyperlink"/>
            <w:noProof/>
          </w:rPr>
          <w:t>Required Global Data Outputs</w:t>
        </w:r>
        <w:r w:rsidR="004129FD">
          <w:rPr>
            <w:noProof/>
            <w:webHidden/>
          </w:rPr>
          <w:tab/>
        </w:r>
        <w:r w:rsidR="004129FD">
          <w:rPr>
            <w:noProof/>
            <w:webHidden/>
          </w:rPr>
          <w:fldChar w:fldCharType="begin"/>
        </w:r>
        <w:r w:rsidR="004129FD">
          <w:rPr>
            <w:noProof/>
            <w:webHidden/>
          </w:rPr>
          <w:instrText xml:space="preserve"> PAGEREF _Toc378235268 \h </w:instrText>
        </w:r>
        <w:r w:rsidR="004129FD">
          <w:rPr>
            <w:noProof/>
            <w:webHidden/>
          </w:rPr>
        </w:r>
        <w:r w:rsidR="004129FD">
          <w:rPr>
            <w:noProof/>
            <w:webHidden/>
          </w:rPr>
          <w:fldChar w:fldCharType="separate"/>
        </w:r>
        <w:r w:rsidR="004129FD">
          <w:rPr>
            <w:noProof/>
            <w:webHidden/>
          </w:rPr>
          <w:t>4</w:t>
        </w:r>
        <w:r w:rsidR="004129FD">
          <w:rPr>
            <w:noProof/>
            <w:webHidden/>
          </w:rPr>
          <w:fldChar w:fldCharType="end"/>
        </w:r>
      </w:hyperlink>
    </w:p>
    <w:p w:rsidR="004129FD" w:rsidRDefault="00C556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69" w:history="1">
        <w:r w:rsidR="004129FD" w:rsidRPr="00A67D98">
          <w:rPr>
            <w:rStyle w:val="Hyperlink"/>
            <w:noProof/>
          </w:rPr>
          <w:t>3.3</w:t>
        </w:r>
        <w:r w:rsidR="004129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29FD" w:rsidRPr="00A67D98">
          <w:rPr>
            <w:rStyle w:val="Hyperlink"/>
            <w:noProof/>
          </w:rPr>
          <w:t>Specific Include Path present</w:t>
        </w:r>
        <w:r w:rsidR="004129FD">
          <w:rPr>
            <w:noProof/>
            <w:webHidden/>
          </w:rPr>
          <w:tab/>
        </w:r>
        <w:r w:rsidR="004129FD">
          <w:rPr>
            <w:noProof/>
            <w:webHidden/>
          </w:rPr>
          <w:fldChar w:fldCharType="begin"/>
        </w:r>
        <w:r w:rsidR="004129FD">
          <w:rPr>
            <w:noProof/>
            <w:webHidden/>
          </w:rPr>
          <w:instrText xml:space="preserve"> PAGEREF _Toc378235269 \h </w:instrText>
        </w:r>
        <w:r w:rsidR="004129FD">
          <w:rPr>
            <w:noProof/>
            <w:webHidden/>
          </w:rPr>
        </w:r>
        <w:r w:rsidR="004129FD">
          <w:rPr>
            <w:noProof/>
            <w:webHidden/>
          </w:rPr>
          <w:fldChar w:fldCharType="separate"/>
        </w:r>
        <w:r w:rsidR="004129FD">
          <w:rPr>
            <w:noProof/>
            <w:webHidden/>
          </w:rPr>
          <w:t>4</w:t>
        </w:r>
        <w:r w:rsidR="004129FD">
          <w:rPr>
            <w:noProof/>
            <w:webHidden/>
          </w:rPr>
          <w:fldChar w:fldCharType="end"/>
        </w:r>
      </w:hyperlink>
    </w:p>
    <w:p w:rsidR="004129FD" w:rsidRDefault="00C556C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70" w:history="1">
        <w:r w:rsidR="004129FD" w:rsidRPr="00A67D98">
          <w:rPr>
            <w:rStyle w:val="Hyperlink"/>
            <w:noProof/>
          </w:rPr>
          <w:t>4</w:t>
        </w:r>
        <w:r w:rsidR="004129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29FD" w:rsidRPr="00A67D98">
          <w:rPr>
            <w:rStyle w:val="Hyperlink"/>
            <w:noProof/>
          </w:rPr>
          <w:t>Runnable Scheduling</w:t>
        </w:r>
        <w:r w:rsidR="004129FD">
          <w:rPr>
            <w:noProof/>
            <w:webHidden/>
          </w:rPr>
          <w:tab/>
        </w:r>
        <w:r w:rsidR="004129FD">
          <w:rPr>
            <w:noProof/>
            <w:webHidden/>
          </w:rPr>
          <w:fldChar w:fldCharType="begin"/>
        </w:r>
        <w:r w:rsidR="004129FD">
          <w:rPr>
            <w:noProof/>
            <w:webHidden/>
          </w:rPr>
          <w:instrText xml:space="preserve"> PAGEREF _Toc378235270 \h </w:instrText>
        </w:r>
        <w:r w:rsidR="004129FD">
          <w:rPr>
            <w:noProof/>
            <w:webHidden/>
          </w:rPr>
        </w:r>
        <w:r w:rsidR="004129FD">
          <w:rPr>
            <w:noProof/>
            <w:webHidden/>
          </w:rPr>
          <w:fldChar w:fldCharType="separate"/>
        </w:r>
        <w:r w:rsidR="004129FD">
          <w:rPr>
            <w:noProof/>
            <w:webHidden/>
          </w:rPr>
          <w:t>5</w:t>
        </w:r>
        <w:r w:rsidR="004129FD">
          <w:rPr>
            <w:noProof/>
            <w:webHidden/>
          </w:rPr>
          <w:fldChar w:fldCharType="end"/>
        </w:r>
      </w:hyperlink>
    </w:p>
    <w:p w:rsidR="004129FD" w:rsidRDefault="00C556C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71" w:history="1">
        <w:r w:rsidR="004129FD" w:rsidRPr="00A67D98">
          <w:rPr>
            <w:rStyle w:val="Hyperlink"/>
            <w:noProof/>
          </w:rPr>
          <w:t>5</w:t>
        </w:r>
        <w:r w:rsidR="004129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29FD" w:rsidRPr="00A67D98">
          <w:rPr>
            <w:rStyle w:val="Hyperlink"/>
            <w:noProof/>
          </w:rPr>
          <w:t>Memory Mapping</w:t>
        </w:r>
        <w:r w:rsidR="004129FD">
          <w:rPr>
            <w:noProof/>
            <w:webHidden/>
          </w:rPr>
          <w:tab/>
        </w:r>
        <w:r w:rsidR="004129FD">
          <w:rPr>
            <w:noProof/>
            <w:webHidden/>
          </w:rPr>
          <w:fldChar w:fldCharType="begin"/>
        </w:r>
        <w:r w:rsidR="004129FD">
          <w:rPr>
            <w:noProof/>
            <w:webHidden/>
          </w:rPr>
          <w:instrText xml:space="preserve"> PAGEREF _Toc378235271 \h </w:instrText>
        </w:r>
        <w:r w:rsidR="004129FD">
          <w:rPr>
            <w:noProof/>
            <w:webHidden/>
          </w:rPr>
        </w:r>
        <w:r w:rsidR="004129FD">
          <w:rPr>
            <w:noProof/>
            <w:webHidden/>
          </w:rPr>
          <w:fldChar w:fldCharType="separate"/>
        </w:r>
        <w:r w:rsidR="004129FD">
          <w:rPr>
            <w:noProof/>
            <w:webHidden/>
          </w:rPr>
          <w:t>6</w:t>
        </w:r>
        <w:r w:rsidR="004129FD">
          <w:rPr>
            <w:noProof/>
            <w:webHidden/>
          </w:rPr>
          <w:fldChar w:fldCharType="end"/>
        </w:r>
      </w:hyperlink>
    </w:p>
    <w:p w:rsidR="004129FD" w:rsidRDefault="00C556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72" w:history="1">
        <w:r w:rsidR="004129FD" w:rsidRPr="00A67D98">
          <w:rPr>
            <w:rStyle w:val="Hyperlink"/>
            <w:noProof/>
          </w:rPr>
          <w:t>5.1</w:t>
        </w:r>
        <w:r w:rsidR="004129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29FD" w:rsidRPr="00A67D98">
          <w:rPr>
            <w:rStyle w:val="Hyperlink"/>
            <w:noProof/>
          </w:rPr>
          <w:t>Mapping</w:t>
        </w:r>
        <w:r w:rsidR="004129FD">
          <w:rPr>
            <w:noProof/>
            <w:webHidden/>
          </w:rPr>
          <w:tab/>
        </w:r>
        <w:r w:rsidR="004129FD">
          <w:rPr>
            <w:noProof/>
            <w:webHidden/>
          </w:rPr>
          <w:fldChar w:fldCharType="begin"/>
        </w:r>
        <w:r w:rsidR="004129FD">
          <w:rPr>
            <w:noProof/>
            <w:webHidden/>
          </w:rPr>
          <w:instrText xml:space="preserve"> PAGEREF _Toc378235272 \h </w:instrText>
        </w:r>
        <w:r w:rsidR="004129FD">
          <w:rPr>
            <w:noProof/>
            <w:webHidden/>
          </w:rPr>
        </w:r>
        <w:r w:rsidR="004129FD">
          <w:rPr>
            <w:noProof/>
            <w:webHidden/>
          </w:rPr>
          <w:fldChar w:fldCharType="separate"/>
        </w:r>
        <w:r w:rsidR="004129FD">
          <w:rPr>
            <w:noProof/>
            <w:webHidden/>
          </w:rPr>
          <w:t>6</w:t>
        </w:r>
        <w:r w:rsidR="004129FD">
          <w:rPr>
            <w:noProof/>
            <w:webHidden/>
          </w:rPr>
          <w:fldChar w:fldCharType="end"/>
        </w:r>
      </w:hyperlink>
    </w:p>
    <w:p w:rsidR="004129FD" w:rsidRDefault="00C556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73" w:history="1">
        <w:r w:rsidR="004129FD" w:rsidRPr="00A67D98">
          <w:rPr>
            <w:rStyle w:val="Hyperlink"/>
            <w:noProof/>
          </w:rPr>
          <w:t>5.2</w:t>
        </w:r>
        <w:r w:rsidR="004129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29FD" w:rsidRPr="00A67D98">
          <w:rPr>
            <w:rStyle w:val="Hyperlink"/>
            <w:noProof/>
          </w:rPr>
          <w:t>Usage</w:t>
        </w:r>
        <w:r w:rsidR="004129FD">
          <w:rPr>
            <w:noProof/>
            <w:webHidden/>
          </w:rPr>
          <w:tab/>
        </w:r>
        <w:r w:rsidR="004129FD">
          <w:rPr>
            <w:noProof/>
            <w:webHidden/>
          </w:rPr>
          <w:fldChar w:fldCharType="begin"/>
        </w:r>
        <w:r w:rsidR="004129FD">
          <w:rPr>
            <w:noProof/>
            <w:webHidden/>
          </w:rPr>
          <w:instrText xml:space="preserve"> PAGEREF _Toc378235273 \h </w:instrText>
        </w:r>
        <w:r w:rsidR="004129FD">
          <w:rPr>
            <w:noProof/>
            <w:webHidden/>
          </w:rPr>
        </w:r>
        <w:r w:rsidR="004129FD">
          <w:rPr>
            <w:noProof/>
            <w:webHidden/>
          </w:rPr>
          <w:fldChar w:fldCharType="separate"/>
        </w:r>
        <w:r w:rsidR="004129FD">
          <w:rPr>
            <w:noProof/>
            <w:webHidden/>
          </w:rPr>
          <w:t>6</w:t>
        </w:r>
        <w:r w:rsidR="004129FD">
          <w:rPr>
            <w:noProof/>
            <w:webHidden/>
          </w:rPr>
          <w:fldChar w:fldCharType="end"/>
        </w:r>
      </w:hyperlink>
    </w:p>
    <w:p w:rsidR="004129FD" w:rsidRDefault="00C556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74" w:history="1">
        <w:r w:rsidR="004129FD" w:rsidRPr="00A67D98">
          <w:rPr>
            <w:rStyle w:val="Hyperlink"/>
            <w:noProof/>
          </w:rPr>
          <w:t>5.3</w:t>
        </w:r>
        <w:r w:rsidR="004129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29FD" w:rsidRPr="00A67D98">
          <w:rPr>
            <w:rStyle w:val="Hyperlink"/>
            <w:noProof/>
          </w:rPr>
          <w:t>Non  RTE NvM Blocks</w:t>
        </w:r>
        <w:r w:rsidR="004129FD">
          <w:rPr>
            <w:noProof/>
            <w:webHidden/>
          </w:rPr>
          <w:tab/>
        </w:r>
        <w:r w:rsidR="004129FD">
          <w:rPr>
            <w:noProof/>
            <w:webHidden/>
          </w:rPr>
          <w:fldChar w:fldCharType="begin"/>
        </w:r>
        <w:r w:rsidR="004129FD">
          <w:rPr>
            <w:noProof/>
            <w:webHidden/>
          </w:rPr>
          <w:instrText xml:space="preserve"> PAGEREF _Toc378235274 \h </w:instrText>
        </w:r>
        <w:r w:rsidR="004129FD">
          <w:rPr>
            <w:noProof/>
            <w:webHidden/>
          </w:rPr>
        </w:r>
        <w:r w:rsidR="004129FD">
          <w:rPr>
            <w:noProof/>
            <w:webHidden/>
          </w:rPr>
          <w:fldChar w:fldCharType="separate"/>
        </w:r>
        <w:r w:rsidR="004129FD">
          <w:rPr>
            <w:noProof/>
            <w:webHidden/>
          </w:rPr>
          <w:t>6</w:t>
        </w:r>
        <w:r w:rsidR="004129FD">
          <w:rPr>
            <w:noProof/>
            <w:webHidden/>
          </w:rPr>
          <w:fldChar w:fldCharType="end"/>
        </w:r>
      </w:hyperlink>
    </w:p>
    <w:p w:rsidR="004129FD" w:rsidRDefault="00C556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75" w:history="1">
        <w:r w:rsidR="004129FD" w:rsidRPr="00A67D98">
          <w:rPr>
            <w:rStyle w:val="Hyperlink"/>
            <w:noProof/>
          </w:rPr>
          <w:t>5.4</w:t>
        </w:r>
        <w:r w:rsidR="004129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29FD" w:rsidRPr="00A67D98">
          <w:rPr>
            <w:rStyle w:val="Hyperlink"/>
            <w:noProof/>
          </w:rPr>
          <w:t>RTE NvM Blocks</w:t>
        </w:r>
        <w:r w:rsidR="004129FD">
          <w:rPr>
            <w:noProof/>
            <w:webHidden/>
          </w:rPr>
          <w:tab/>
        </w:r>
        <w:r w:rsidR="004129FD">
          <w:rPr>
            <w:noProof/>
            <w:webHidden/>
          </w:rPr>
          <w:fldChar w:fldCharType="begin"/>
        </w:r>
        <w:r w:rsidR="004129FD">
          <w:rPr>
            <w:noProof/>
            <w:webHidden/>
          </w:rPr>
          <w:instrText xml:space="preserve"> PAGEREF _Toc378235275 \h </w:instrText>
        </w:r>
        <w:r w:rsidR="004129FD">
          <w:rPr>
            <w:noProof/>
            <w:webHidden/>
          </w:rPr>
        </w:r>
        <w:r w:rsidR="004129FD">
          <w:rPr>
            <w:noProof/>
            <w:webHidden/>
          </w:rPr>
          <w:fldChar w:fldCharType="separate"/>
        </w:r>
        <w:r w:rsidR="004129FD">
          <w:rPr>
            <w:noProof/>
            <w:webHidden/>
          </w:rPr>
          <w:t>6</w:t>
        </w:r>
        <w:r w:rsidR="004129FD">
          <w:rPr>
            <w:noProof/>
            <w:webHidden/>
          </w:rPr>
          <w:fldChar w:fldCharType="end"/>
        </w:r>
      </w:hyperlink>
    </w:p>
    <w:p w:rsidR="004129FD" w:rsidRDefault="00C556C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76" w:history="1">
        <w:r w:rsidR="004129FD" w:rsidRPr="00A67D98">
          <w:rPr>
            <w:rStyle w:val="Hyperlink"/>
            <w:noProof/>
          </w:rPr>
          <w:t>6</w:t>
        </w:r>
        <w:r w:rsidR="004129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29FD" w:rsidRPr="00A67D98">
          <w:rPr>
            <w:rStyle w:val="Hyperlink"/>
            <w:noProof/>
          </w:rPr>
          <w:t>Compiler Settings</w:t>
        </w:r>
        <w:r w:rsidR="004129FD">
          <w:rPr>
            <w:noProof/>
            <w:webHidden/>
          </w:rPr>
          <w:tab/>
        </w:r>
        <w:r w:rsidR="004129FD">
          <w:rPr>
            <w:noProof/>
            <w:webHidden/>
          </w:rPr>
          <w:fldChar w:fldCharType="begin"/>
        </w:r>
        <w:r w:rsidR="004129FD">
          <w:rPr>
            <w:noProof/>
            <w:webHidden/>
          </w:rPr>
          <w:instrText xml:space="preserve"> PAGEREF _Toc378235276 \h </w:instrText>
        </w:r>
        <w:r w:rsidR="004129FD">
          <w:rPr>
            <w:noProof/>
            <w:webHidden/>
          </w:rPr>
        </w:r>
        <w:r w:rsidR="004129FD">
          <w:rPr>
            <w:noProof/>
            <w:webHidden/>
          </w:rPr>
          <w:fldChar w:fldCharType="separate"/>
        </w:r>
        <w:r w:rsidR="004129FD">
          <w:rPr>
            <w:noProof/>
            <w:webHidden/>
          </w:rPr>
          <w:t>6</w:t>
        </w:r>
        <w:r w:rsidR="004129FD">
          <w:rPr>
            <w:noProof/>
            <w:webHidden/>
          </w:rPr>
          <w:fldChar w:fldCharType="end"/>
        </w:r>
      </w:hyperlink>
    </w:p>
    <w:p w:rsidR="004129FD" w:rsidRDefault="00C556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77" w:history="1">
        <w:r w:rsidR="004129FD" w:rsidRPr="00A67D98">
          <w:rPr>
            <w:rStyle w:val="Hyperlink"/>
            <w:noProof/>
          </w:rPr>
          <w:t>6.1</w:t>
        </w:r>
        <w:r w:rsidR="004129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29FD" w:rsidRPr="00A67D98">
          <w:rPr>
            <w:rStyle w:val="Hyperlink"/>
            <w:noProof/>
          </w:rPr>
          <w:t>Preprocessor MACRO</w:t>
        </w:r>
        <w:r w:rsidR="004129FD">
          <w:rPr>
            <w:noProof/>
            <w:webHidden/>
          </w:rPr>
          <w:tab/>
        </w:r>
        <w:r w:rsidR="004129FD">
          <w:rPr>
            <w:noProof/>
            <w:webHidden/>
          </w:rPr>
          <w:fldChar w:fldCharType="begin"/>
        </w:r>
        <w:r w:rsidR="004129FD">
          <w:rPr>
            <w:noProof/>
            <w:webHidden/>
          </w:rPr>
          <w:instrText xml:space="preserve"> PAGEREF _Toc378235277 \h </w:instrText>
        </w:r>
        <w:r w:rsidR="004129FD">
          <w:rPr>
            <w:noProof/>
            <w:webHidden/>
          </w:rPr>
        </w:r>
        <w:r w:rsidR="004129FD">
          <w:rPr>
            <w:noProof/>
            <w:webHidden/>
          </w:rPr>
          <w:fldChar w:fldCharType="separate"/>
        </w:r>
        <w:r w:rsidR="004129FD">
          <w:rPr>
            <w:noProof/>
            <w:webHidden/>
          </w:rPr>
          <w:t>6</w:t>
        </w:r>
        <w:r w:rsidR="004129FD">
          <w:rPr>
            <w:noProof/>
            <w:webHidden/>
          </w:rPr>
          <w:fldChar w:fldCharType="end"/>
        </w:r>
      </w:hyperlink>
    </w:p>
    <w:p w:rsidR="004129FD" w:rsidRDefault="00C556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78" w:history="1">
        <w:r w:rsidR="004129FD" w:rsidRPr="00A67D98">
          <w:rPr>
            <w:rStyle w:val="Hyperlink"/>
            <w:noProof/>
          </w:rPr>
          <w:t>6.2</w:t>
        </w:r>
        <w:r w:rsidR="004129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29FD" w:rsidRPr="00A67D98">
          <w:rPr>
            <w:rStyle w:val="Hyperlink"/>
            <w:noProof/>
          </w:rPr>
          <w:t>Optimization Settings</w:t>
        </w:r>
        <w:r w:rsidR="004129FD">
          <w:rPr>
            <w:noProof/>
            <w:webHidden/>
          </w:rPr>
          <w:tab/>
        </w:r>
        <w:r w:rsidR="004129FD">
          <w:rPr>
            <w:noProof/>
            <w:webHidden/>
          </w:rPr>
          <w:fldChar w:fldCharType="begin"/>
        </w:r>
        <w:r w:rsidR="004129FD">
          <w:rPr>
            <w:noProof/>
            <w:webHidden/>
          </w:rPr>
          <w:instrText xml:space="preserve"> PAGEREF _Toc378235278 \h </w:instrText>
        </w:r>
        <w:r w:rsidR="004129FD">
          <w:rPr>
            <w:noProof/>
            <w:webHidden/>
          </w:rPr>
        </w:r>
        <w:r w:rsidR="004129FD">
          <w:rPr>
            <w:noProof/>
            <w:webHidden/>
          </w:rPr>
          <w:fldChar w:fldCharType="separate"/>
        </w:r>
        <w:r w:rsidR="004129FD">
          <w:rPr>
            <w:noProof/>
            <w:webHidden/>
          </w:rPr>
          <w:t>6</w:t>
        </w:r>
        <w:r w:rsidR="004129FD">
          <w:rPr>
            <w:noProof/>
            <w:webHidden/>
          </w:rPr>
          <w:fldChar w:fldCharType="end"/>
        </w:r>
      </w:hyperlink>
    </w:p>
    <w:p w:rsidR="004129FD" w:rsidRDefault="00C556C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79" w:history="1">
        <w:r w:rsidR="004129FD" w:rsidRPr="00A67D98">
          <w:rPr>
            <w:rStyle w:val="Hyperlink"/>
            <w:noProof/>
          </w:rPr>
          <w:t>7</w:t>
        </w:r>
        <w:r w:rsidR="004129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29FD" w:rsidRPr="00A67D98">
          <w:rPr>
            <w:rStyle w:val="Hyperlink"/>
            <w:noProof/>
          </w:rPr>
          <w:t>Revision Control Log</w:t>
        </w:r>
        <w:r w:rsidR="004129FD">
          <w:rPr>
            <w:noProof/>
            <w:webHidden/>
          </w:rPr>
          <w:tab/>
        </w:r>
        <w:r w:rsidR="004129FD">
          <w:rPr>
            <w:noProof/>
            <w:webHidden/>
          </w:rPr>
          <w:fldChar w:fldCharType="begin"/>
        </w:r>
        <w:r w:rsidR="004129FD">
          <w:rPr>
            <w:noProof/>
            <w:webHidden/>
          </w:rPr>
          <w:instrText xml:space="preserve"> PAGEREF _Toc378235279 \h </w:instrText>
        </w:r>
        <w:r w:rsidR="004129FD">
          <w:rPr>
            <w:noProof/>
            <w:webHidden/>
          </w:rPr>
        </w:r>
        <w:r w:rsidR="004129FD">
          <w:rPr>
            <w:noProof/>
            <w:webHidden/>
          </w:rPr>
          <w:fldChar w:fldCharType="separate"/>
        </w:r>
        <w:r w:rsidR="004129FD">
          <w:rPr>
            <w:noProof/>
            <w:webHidden/>
          </w:rPr>
          <w:t>7</w:t>
        </w:r>
        <w:r w:rsidR="004129FD"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78235257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78235258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9A5CAF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A5CAF" w:rsidRDefault="009A5CAF" w:rsidP="001F1CC7">
            <w:proofErr w:type="spellStart"/>
            <w:r>
              <w:t>CDD_Data</w:t>
            </w:r>
            <w:proofErr w:type="spellEnd"/>
          </w:p>
        </w:tc>
        <w:tc>
          <w:tcPr>
            <w:tcW w:w="6138" w:type="dxa"/>
          </w:tcPr>
          <w:p w:rsidR="009A5CAF" w:rsidRDefault="009A5CAF" w:rsidP="001F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Global variables for DC </w:t>
            </w:r>
            <w:proofErr w:type="spellStart"/>
            <w:r>
              <w:t>Phs</w:t>
            </w:r>
            <w:proofErr w:type="spellEnd"/>
            <w:r>
              <w:t xml:space="preserve"> Comp (for using in </w:t>
            </w:r>
            <w:proofErr w:type="spellStart"/>
            <w:r>
              <w:t>Nhet</w:t>
            </w:r>
            <w:proofErr w:type="spellEnd"/>
            <w:r>
              <w:t>/)</w:t>
            </w: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r w:rsidR="00080B1C">
        <w:t>referred</w:t>
      </w:r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78235259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646F60" w:rsidRDefault="00646F60" w:rsidP="00646F60">
      <w:pPr>
        <w:spacing w:after="0"/>
      </w:pPr>
      <w:proofErr w:type="spellStart"/>
      <w:r>
        <w:t>CDDPorts_</w:t>
      </w:r>
      <w:proofErr w:type="gramStart"/>
      <w:r>
        <w:t>ClearPhsReasSum</w:t>
      </w:r>
      <w:proofErr w:type="spellEnd"/>
      <w:r>
        <w:t>(</w:t>
      </w:r>
      <w:proofErr w:type="gramEnd"/>
      <w:r>
        <w:t>uint16 DataAccessBfr_Cnt_T_u16)</w:t>
      </w:r>
    </w:p>
    <w:p w:rsidR="004527BC" w:rsidRDefault="00646F60" w:rsidP="00646F60">
      <w:pPr>
        <w:spacing w:after="0"/>
        <w:rPr>
          <w:rFonts w:ascii="Arial" w:hAnsi="Arial"/>
          <w:b/>
          <w:kern w:val="28"/>
          <w:sz w:val="28"/>
        </w:rPr>
      </w:pPr>
      <w:proofErr w:type="spellStart"/>
      <w:r>
        <w:t>CDD_</w:t>
      </w:r>
      <w:proofErr w:type="gramStart"/>
      <w:r>
        <w:t>ApplyPWMMtrElecMechPol</w:t>
      </w:r>
      <w:proofErr w:type="spellEnd"/>
      <w:r>
        <w:t>(</w:t>
      </w:r>
      <w:proofErr w:type="gramEnd"/>
      <w:r>
        <w:t>sint8 MtrElecMechPol_Cnt_s8)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78235260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78235261"/>
      <w:r>
        <w:t xml:space="preserve">Build Time </w:t>
      </w:r>
      <w:proofErr w:type="spellStart"/>
      <w:r>
        <w:t>Config</w:t>
      </w:r>
      <w:bookmarkEnd w:id="4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Default="00AD699E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5" w:name="_Toc378235262"/>
      <w:bookmarkStart w:id="6" w:name="OLE_LINK10"/>
      <w:bookmarkStart w:id="7" w:name="OLE_LINK11"/>
      <w:r w:rsidRPr="007C4C59">
        <w:t>Configuration Files</w:t>
      </w:r>
      <w:r>
        <w:t xml:space="preserve"> to be provided by Integration Project</w:t>
      </w:r>
      <w:bookmarkEnd w:id="5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0D28B1" w:rsidRDefault="000D28B1" w:rsidP="000D28B1">
      <w:proofErr w:type="gramStart"/>
      <w:r>
        <w:t xml:space="preserve">&lt;Configuration file that will generated from this components that will require </w:t>
      </w:r>
      <w:bookmarkStart w:id="8" w:name="OLE_LINK14"/>
      <w:bookmarkStart w:id="9" w:name="OLE_LINK15"/>
      <w:r w:rsidR="008B2656">
        <w:t xml:space="preserve">Da Vinci </w:t>
      </w:r>
      <w:proofErr w:type="spellStart"/>
      <w:r w:rsidR="008B2656">
        <w:t>C</w:t>
      </w:r>
      <w:r>
        <w:t>onfig</w:t>
      </w:r>
      <w:proofErr w:type="spellEnd"/>
      <w:r>
        <w:t xml:space="preserve"> generatio</w:t>
      </w:r>
      <w:bookmarkEnd w:id="8"/>
      <w:bookmarkEnd w:id="9"/>
      <w:r>
        <w:t>n or manual generation.</w:t>
      </w:r>
      <w:proofErr w:type="gramEnd"/>
      <w:r w:rsidRPr="000D28B1">
        <w:t xml:space="preserve"> </w:t>
      </w:r>
      <w:r>
        <w:t xml:space="preserve">Describe each parameter &gt;  </w:t>
      </w:r>
    </w:p>
    <w:p w:rsidR="00BC5DE5" w:rsidRDefault="00BC5DE5"/>
    <w:p w:rsidR="00932C7E" w:rsidRDefault="00932C7E" w:rsidP="00932C7E">
      <w:pPr>
        <w:pStyle w:val="Heading3"/>
      </w:pPr>
      <w:bookmarkStart w:id="10" w:name="_Toc378235263"/>
      <w:bookmarkStart w:id="11" w:name="OLE_LINK12"/>
      <w:bookmarkStart w:id="12" w:name="OLE_LINK13"/>
      <w:bookmarkEnd w:id="6"/>
      <w:bookmarkEnd w:id="7"/>
      <w:r>
        <w:t>Da Vinci Parameter Configuration Changes</w:t>
      </w:r>
      <w:bookmarkEnd w:id="10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Default="00932C7E" w:rsidP="00034D69">
            <w: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7C4C59" w:rsidRDefault="00E94E14" w:rsidP="00034D69">
            <w:r>
              <w:t>None</w:t>
            </w:r>
          </w:p>
        </w:tc>
        <w:tc>
          <w:tcPr>
            <w:tcW w:w="4200" w:type="dxa"/>
          </w:tcPr>
          <w:p w:rsidR="00932C7E" w:rsidRPr="001C67A3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1"/>
      <w:bookmarkEnd w:id="12"/>
    </w:tbl>
    <w:p w:rsidR="00932C7E" w:rsidRDefault="00932C7E" w:rsidP="00932C7E"/>
    <w:p w:rsidR="00932C7E" w:rsidRDefault="00932C7E" w:rsidP="00932C7E">
      <w:pPr>
        <w:pStyle w:val="Heading3"/>
      </w:pPr>
      <w:bookmarkStart w:id="13" w:name="_Toc378235264"/>
      <w:proofErr w:type="spellStart"/>
      <w:r>
        <w:t>DaVinci</w:t>
      </w:r>
      <w:proofErr w:type="spellEnd"/>
      <w:r>
        <w:t xml:space="preserve"> Interrupt Configuration Changes</w:t>
      </w:r>
      <w:bookmarkEnd w:id="13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B11E95" w:rsidRDefault="00E94E14" w:rsidP="00034D69">
            <w:pPr>
              <w:rPr>
                <w:b w:val="0"/>
              </w:rPr>
            </w:pPr>
            <w:r>
              <w:t>None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4" w:name="_Toc378235265"/>
      <w:r>
        <w:t xml:space="preserve">Manual </w:t>
      </w:r>
      <w:bookmarkStart w:id="15" w:name="OLE_LINK22"/>
      <w:bookmarkStart w:id="16" w:name="OLE_LINK23"/>
      <w:bookmarkStart w:id="17" w:name="OLE_LINK24"/>
      <w:r w:rsidR="00EE5444">
        <w:t>Configuration Changes</w:t>
      </w:r>
      <w:bookmarkEnd w:id="14"/>
      <w:bookmarkEnd w:id="15"/>
      <w:bookmarkEnd w:id="16"/>
      <w:bookmarkEnd w:id="17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B668D" w:rsidRDefault="005B668D" w:rsidP="005B668D">
            <w:r>
              <w:t xml:space="preserve">d_PwmFreq_Hz_Cnt_u16            </w:t>
            </w:r>
          </w:p>
          <w:p w:rsidR="008B2656" w:rsidRPr="007C4C59" w:rsidRDefault="005B668D" w:rsidP="005B668D">
            <w:r>
              <w:t xml:space="preserve">d_PWMFreqDither_Hz_u16          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8" w:name="_Toc378235266"/>
      <w:r>
        <w:lastRenderedPageBreak/>
        <w:t>Integration</w:t>
      </w:r>
      <w:bookmarkEnd w:id="18"/>
    </w:p>
    <w:p w:rsidR="00701150" w:rsidRDefault="00B82469" w:rsidP="00836AC1">
      <w:pPr>
        <w:pStyle w:val="Heading2"/>
      </w:pPr>
      <w:bookmarkStart w:id="19" w:name="_Toc378235267"/>
      <w:bookmarkStart w:id="20" w:name="OLE_LINK83"/>
      <w:bookmarkStart w:id="21" w:name="OLE_LINK84"/>
      <w:r>
        <w:t xml:space="preserve">Required </w:t>
      </w:r>
      <w:r w:rsidR="00701150">
        <w:t>Global Data</w:t>
      </w:r>
      <w:r>
        <w:t xml:space="preserve"> Inputs</w:t>
      </w:r>
      <w:bookmarkEnd w:id="19"/>
    </w:p>
    <w:p w:rsidR="00E94E14" w:rsidRDefault="00E94E14" w:rsidP="00E94E14">
      <w:r>
        <w:t xml:space="preserve">The following global symbols must be defined in </w:t>
      </w:r>
      <w:proofErr w:type="spellStart"/>
      <w:r>
        <w:t>CDD_Data.c</w:t>
      </w:r>
      <w:proofErr w:type="spellEnd"/>
      <w:r>
        <w:t xml:space="preserve"> and .h (populated by </w:t>
      </w:r>
      <w:proofErr w:type="spellStart"/>
      <w:r>
        <w:t>PwmCdd</w:t>
      </w:r>
      <w:proofErr w:type="spellEnd"/>
      <w:r>
        <w:t>):</w:t>
      </w:r>
    </w:p>
    <w:p w:rsidR="00E94E14" w:rsidRDefault="00E94E14" w:rsidP="00E94E14">
      <w:pPr>
        <w:pStyle w:val="ListParagraph"/>
        <w:numPr>
          <w:ilvl w:val="0"/>
          <w:numId w:val="18"/>
        </w:numPr>
      </w:pPr>
      <w:r>
        <w:t xml:space="preserve">uint16: </w:t>
      </w:r>
      <w:r w:rsidRPr="00853710">
        <w:t>CDD_DCPhsComp_Cnt_G_u16</w:t>
      </w:r>
      <w:r>
        <w:t>[3]</w:t>
      </w:r>
    </w:p>
    <w:p w:rsidR="00E94E14" w:rsidRDefault="00E94E14" w:rsidP="00E94E14">
      <w:pPr>
        <w:pStyle w:val="ListParagraph"/>
        <w:numPr>
          <w:ilvl w:val="0"/>
          <w:numId w:val="18"/>
        </w:numPr>
      </w:pPr>
      <w:r>
        <w:t xml:space="preserve">uint16: </w:t>
      </w:r>
      <w:r w:rsidRPr="00853710">
        <w:t>CDD_PWMPeriod_Cnt_G_u16</w:t>
      </w:r>
    </w:p>
    <w:p w:rsidR="00F9002C" w:rsidRPr="00701150" w:rsidRDefault="00F9002C" w:rsidP="00F9002C">
      <w:r w:rsidRPr="006E61B4">
        <w:rPr>
          <w:b/>
        </w:rPr>
        <w:t>NHET/</w:t>
      </w:r>
      <w:proofErr w:type="gramStart"/>
      <w:r w:rsidRPr="006E61B4">
        <w:rPr>
          <w:b/>
        </w:rPr>
        <w:t>EPWM</w:t>
      </w:r>
      <w:r w:rsidRPr="006E61B4">
        <w:t xml:space="preserve">  version</w:t>
      </w:r>
      <w:proofErr w:type="gramEnd"/>
      <w:r w:rsidRPr="006E61B4">
        <w:t xml:space="preserve"> corresponding </w:t>
      </w:r>
      <w:proofErr w:type="spellStart"/>
      <w:r w:rsidRPr="006E61B4">
        <w:t>PWMCdd</w:t>
      </w:r>
      <w:proofErr w:type="spellEnd"/>
      <w:r w:rsidRPr="006E61B4">
        <w:t xml:space="preserve"> component spilt and using global variables CDD_DCPhsComp_Cnt_G_u16 and CDD_PWMPeriod_Cnt_G_u16  should be used.</w:t>
      </w:r>
    </w:p>
    <w:p w:rsidR="008A7163" w:rsidRDefault="008A7163" w:rsidP="008A7163">
      <w:pPr>
        <w:pStyle w:val="ListParagraph"/>
        <w:numPr>
          <w:ilvl w:val="0"/>
          <w:numId w:val="27"/>
        </w:numPr>
      </w:pPr>
      <w:r w:rsidRPr="008A7163">
        <w:t>CDD_Read_PhaseAdvan</w:t>
      </w:r>
      <w:r>
        <w:t>ceFinal_Rev_u0p16</w:t>
      </w:r>
    </w:p>
    <w:p w:rsidR="008A7163" w:rsidRDefault="008A7163" w:rsidP="008A7163">
      <w:pPr>
        <w:pStyle w:val="ListParagraph"/>
        <w:numPr>
          <w:ilvl w:val="0"/>
          <w:numId w:val="27"/>
        </w:numPr>
      </w:pPr>
      <w:r>
        <w:t>CDD_Read_CorrectedMtrPos_Rev_u0p16</w:t>
      </w:r>
      <w:r>
        <w:tab/>
      </w:r>
      <w:r>
        <w:tab/>
      </w:r>
    </w:p>
    <w:p w:rsidR="00F9002C" w:rsidRDefault="008A7163" w:rsidP="008A7163">
      <w:pPr>
        <w:pStyle w:val="ListParagraph"/>
        <w:numPr>
          <w:ilvl w:val="0"/>
          <w:numId w:val="27"/>
        </w:numPr>
        <w:rPr>
          <w:ins w:id="22" w:author="Sengottaiyan, Selva" w:date="2015-08-20T16:57:00Z"/>
        </w:rPr>
      </w:pPr>
      <w:r>
        <w:t>CDD_Read_CommOffset_Cnt_u16</w:t>
      </w:r>
      <w:r>
        <w:tab/>
      </w:r>
    </w:p>
    <w:p w:rsidR="008E08D4" w:rsidRDefault="008E08D4" w:rsidP="008E08D4">
      <w:pPr>
        <w:pStyle w:val="ListParagraph"/>
        <w:numPr>
          <w:ilvl w:val="0"/>
          <w:numId w:val="27"/>
        </w:numPr>
        <w:rPr>
          <w:ins w:id="23" w:author="Sengottaiyan, Selva" w:date="2015-08-20T16:57:00Z"/>
        </w:rPr>
      </w:pPr>
      <w:ins w:id="24" w:author="Sengottaiyan, Selva" w:date="2015-08-20T16:57:00Z">
        <w:r w:rsidRPr="008E08D4">
          <w:t>PwmCdd_Read_ModIdxFinal_Uls_u16p16</w:t>
        </w:r>
      </w:ins>
    </w:p>
    <w:p w:rsidR="008E08D4" w:rsidRPr="00701150" w:rsidRDefault="008E08D4" w:rsidP="008E08D4">
      <w:pPr>
        <w:pStyle w:val="ListParagraph"/>
        <w:numPr>
          <w:ilvl w:val="0"/>
          <w:numId w:val="27"/>
        </w:numPr>
      </w:pPr>
      <w:bookmarkStart w:id="25" w:name="_GoBack"/>
      <w:bookmarkEnd w:id="25"/>
    </w:p>
    <w:p w:rsidR="00900B9A" w:rsidRDefault="00900B9A" w:rsidP="00900B9A">
      <w:pPr>
        <w:pStyle w:val="Heading2"/>
      </w:pPr>
      <w:bookmarkStart w:id="26" w:name="_Toc378235268"/>
      <w:r>
        <w:t>Required Global Data Outputs</w:t>
      </w:r>
      <w:bookmarkEnd w:id="26"/>
    </w:p>
    <w:p w:rsidR="00260F90" w:rsidRDefault="00260F90" w:rsidP="00701150"/>
    <w:p w:rsidR="006A774F" w:rsidRDefault="006A774F" w:rsidP="006A774F">
      <w:pPr>
        <w:pStyle w:val="ListParagraph"/>
        <w:numPr>
          <w:ilvl w:val="0"/>
          <w:numId w:val="26"/>
        </w:numPr>
      </w:pPr>
      <w:r>
        <w:t>CDD_Write_DCPhsBComp_Cnt_u16p0</w:t>
      </w:r>
    </w:p>
    <w:p w:rsidR="006A774F" w:rsidRDefault="006A774F" w:rsidP="006A774F">
      <w:pPr>
        <w:pStyle w:val="ListParagraph"/>
        <w:numPr>
          <w:ilvl w:val="0"/>
          <w:numId w:val="26"/>
        </w:numPr>
      </w:pPr>
      <w:r w:rsidRPr="006A774F">
        <w:t>CDD_Write_DCPhsCComp_Cnt_u16p0</w:t>
      </w:r>
    </w:p>
    <w:p w:rsidR="00836AC1" w:rsidRDefault="00783C14" w:rsidP="00836AC1">
      <w:pPr>
        <w:pStyle w:val="Heading2"/>
      </w:pPr>
      <w:bookmarkStart w:id="27" w:name="_Toc378235269"/>
      <w:bookmarkEnd w:id="20"/>
      <w:bookmarkEnd w:id="21"/>
      <w:r>
        <w:t xml:space="preserve">Specific </w:t>
      </w:r>
      <w:r w:rsidR="00DC10CD">
        <w:t>Include Path</w:t>
      </w:r>
      <w:r>
        <w:t xml:space="preserve"> present</w:t>
      </w:r>
      <w:bookmarkEnd w:id="27"/>
    </w:p>
    <w:p w:rsidR="00412621" w:rsidRDefault="00412621" w:rsidP="00412621">
      <w:r>
        <w:t>Yes - The “include” directory of this SWC needs to be included in the integration project include search path.</w:t>
      </w:r>
    </w:p>
    <w:p w:rsidR="004527BC" w:rsidRDefault="004527BC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8" w:name="_Toc378235270"/>
      <w:r>
        <w:lastRenderedPageBreak/>
        <w:t>Runnable Scheduling</w:t>
      </w:r>
      <w:bookmarkEnd w:id="28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08"/>
        <w:gridCol w:w="780"/>
        <w:gridCol w:w="3959"/>
        <w:gridCol w:w="82"/>
        <w:gridCol w:w="1827"/>
      </w:tblGrid>
      <w:tr w:rsidR="00F638B9" w:rsidTr="00E05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F638B9" w:rsidRDefault="00F638B9" w:rsidP="00DD1D40">
            <w:proofErr w:type="spellStart"/>
            <w:r>
              <w:t>Init</w:t>
            </w:r>
            <w:proofErr w:type="spellEnd"/>
          </w:p>
        </w:tc>
        <w:tc>
          <w:tcPr>
            <w:tcW w:w="4739" w:type="dxa"/>
            <w:gridSpan w:val="2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909" w:type="dxa"/>
            <w:gridSpan w:val="2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E05003" w:rsidTr="0056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gridSpan w:val="2"/>
          </w:tcPr>
          <w:p w:rsidR="00E05003" w:rsidRDefault="00E05003" w:rsidP="00566B32">
            <w:proofErr w:type="spellStart"/>
            <w:r w:rsidRPr="00495B0B">
              <w:t>PwmCdd_Init</w:t>
            </w:r>
            <w:proofErr w:type="spellEnd"/>
          </w:p>
        </w:tc>
        <w:tc>
          <w:tcPr>
            <w:tcW w:w="4041" w:type="dxa"/>
            <w:gridSpan w:val="2"/>
          </w:tcPr>
          <w:p w:rsidR="00E05003" w:rsidRDefault="00E05003" w:rsidP="0056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Place in </w:t>
            </w:r>
            <w:proofErr w:type="spellStart"/>
            <w:r>
              <w:t>EcuStartup</w:t>
            </w:r>
            <w:proofErr w:type="spellEnd"/>
            <w:r>
              <w:t>.  Execute along with NHET initialization.</w:t>
            </w:r>
          </w:p>
        </w:tc>
        <w:tc>
          <w:tcPr>
            <w:tcW w:w="1827" w:type="dxa"/>
          </w:tcPr>
          <w:p w:rsidR="00E05003" w:rsidRDefault="00BB0EBA" w:rsidP="0056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ISR</w:t>
            </w:r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16"/>
        <w:gridCol w:w="4731"/>
        <w:gridCol w:w="1909"/>
      </w:tblGrid>
      <w:tr w:rsidR="00F50821" w:rsidTr="00E05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731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909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E05003" w:rsidTr="00E05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E05003" w:rsidRPr="00502797" w:rsidRDefault="00E05003" w:rsidP="001058AA">
            <w:r w:rsidRPr="00502797">
              <w:t>PwmCdd_Per1</w:t>
            </w:r>
          </w:p>
        </w:tc>
        <w:tc>
          <w:tcPr>
            <w:tcW w:w="4731" w:type="dxa"/>
          </w:tcPr>
          <w:p w:rsidR="00E05003" w:rsidRPr="00502797" w:rsidRDefault="00E05003" w:rsidP="00105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2797">
              <w:t xml:space="preserve">Must be placed in the motor control ISR, before </w:t>
            </w:r>
            <w:proofErr w:type="spellStart"/>
            <w:r w:rsidRPr="00502797">
              <w:t>Nhet</w:t>
            </w:r>
            <w:proofErr w:type="spellEnd"/>
            <w:r w:rsidRPr="00502797">
              <w:t xml:space="preserve"> (or whichever function populates the global variables used </w:t>
            </w:r>
            <w:proofErr w:type="spellStart"/>
            <w:r w:rsidRPr="00502797">
              <w:t>byNhet</w:t>
            </w:r>
            <w:proofErr w:type="spellEnd"/>
            <w:r w:rsidRPr="00502797">
              <w:t>).</w:t>
            </w:r>
          </w:p>
        </w:tc>
        <w:tc>
          <w:tcPr>
            <w:tcW w:w="1909" w:type="dxa"/>
          </w:tcPr>
          <w:p w:rsidR="00E05003" w:rsidRDefault="00E05003" w:rsidP="00105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EBA">
              <w:t>Cyclic (ISR) *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9" w:name="_Toc378235271"/>
      <w:bookmarkStart w:id="30" w:name="OLE_LINK16"/>
      <w:bookmarkStart w:id="31" w:name="OLE_LINK17"/>
      <w:r>
        <w:lastRenderedPageBreak/>
        <w:t>Memory Mapping</w:t>
      </w:r>
      <w:bookmarkEnd w:id="29"/>
    </w:p>
    <w:p w:rsidR="00F80F31" w:rsidRDefault="00F80F31" w:rsidP="00F80F31">
      <w:pPr>
        <w:pStyle w:val="Heading2"/>
      </w:pPr>
      <w:bookmarkStart w:id="32" w:name="_Toc378235272"/>
      <w:bookmarkEnd w:id="30"/>
      <w:bookmarkEnd w:id="31"/>
      <w:r>
        <w:t>Mapping</w:t>
      </w:r>
      <w:bookmarkEnd w:id="32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4328"/>
        <w:gridCol w:w="2218"/>
        <w:gridCol w:w="2310"/>
      </w:tblGrid>
      <w:tr w:rsidR="00836AC1" w:rsidTr="0083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359CD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7359CD" w:rsidRPr="00947DD9" w:rsidRDefault="007359CD" w:rsidP="00F1039F">
            <w:r w:rsidRPr="00947DD9">
              <w:t>PWMCDD_START_SEC_VAR_CLEARED_16</w:t>
            </w:r>
          </w:p>
        </w:tc>
        <w:tc>
          <w:tcPr>
            <w:tcW w:w="2351" w:type="dxa"/>
          </w:tcPr>
          <w:p w:rsidR="007359CD" w:rsidRPr="00947DD9" w:rsidRDefault="007359CD" w:rsidP="00F10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7DD9">
              <w:t>Variable Definitions</w:t>
            </w:r>
          </w:p>
        </w:tc>
        <w:tc>
          <w:tcPr>
            <w:tcW w:w="2505" w:type="dxa"/>
          </w:tcPr>
          <w:p w:rsidR="007359CD" w:rsidRDefault="007359CD" w:rsidP="00F10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365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050365" w:rsidRDefault="00050365" w:rsidP="00DE03FA"/>
        </w:tc>
        <w:tc>
          <w:tcPr>
            <w:tcW w:w="2351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33" w:name="_Toc378235273"/>
      <w:r>
        <w:t>Usage</w:t>
      </w:r>
      <w:bookmarkEnd w:id="33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7359CD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7359CD" w:rsidRPr="009E3ADB" w:rsidRDefault="007359CD" w:rsidP="00C63AB0">
            <w:r w:rsidRPr="009E3ADB">
              <w:t>Full driver</w:t>
            </w:r>
          </w:p>
        </w:tc>
        <w:tc>
          <w:tcPr>
            <w:tcW w:w="2070" w:type="dxa"/>
          </w:tcPr>
          <w:p w:rsidR="007359CD" w:rsidRPr="009E3ADB" w:rsidRDefault="007359CD" w:rsidP="00C63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7359CD" w:rsidRDefault="007359CD" w:rsidP="00C63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34" w:name="_Toc378235274"/>
      <w:bookmarkStart w:id="35" w:name="OLE_LINK20"/>
      <w:bookmarkStart w:id="36" w:name="OLE_LINK81"/>
      <w:bookmarkStart w:id="37" w:name="OLE_LINK82"/>
      <w:proofErr w:type="gramStart"/>
      <w:r>
        <w:t>Non  RTE</w:t>
      </w:r>
      <w:proofErr w:type="gramEnd"/>
      <w:r>
        <w:t xml:space="preserve">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34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35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7359CD" w:rsidP="006524C1">
            <w:r>
              <w:t>None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36"/>
    <w:bookmarkEnd w:id="37"/>
    <w:p w:rsidR="00900B9A" w:rsidRDefault="00900B9A" w:rsidP="00900B9A">
      <w:pPr>
        <w:pStyle w:val="Heading2"/>
      </w:pPr>
      <w:r>
        <w:t xml:space="preserve"> </w:t>
      </w:r>
      <w:bookmarkStart w:id="38" w:name="_Toc378235275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38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7359CD" w:rsidP="00900B9A">
            <w:r>
              <w:t>None</w:t>
            </w:r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9" w:name="_Toc378235276"/>
      <w:bookmarkStart w:id="40" w:name="OLE_LINK18"/>
      <w:bookmarkStart w:id="41" w:name="OLE_LINK19"/>
      <w:r>
        <w:t>Compiler Settings</w:t>
      </w:r>
      <w:bookmarkEnd w:id="39"/>
    </w:p>
    <w:bookmarkEnd w:id="40"/>
    <w:bookmarkEnd w:id="41"/>
    <w:p w:rsidR="00EE5444" w:rsidRDefault="00EE5444" w:rsidP="00EE5444">
      <w:pPr>
        <w:pStyle w:val="Heading2"/>
      </w:pPr>
      <w:r w:rsidRPr="00EE5444">
        <w:t xml:space="preserve"> </w:t>
      </w:r>
      <w:bookmarkStart w:id="42" w:name="_Toc378235277"/>
      <w:r>
        <w:t>Preprocessor MACRO</w:t>
      </w:r>
      <w:bookmarkEnd w:id="42"/>
    </w:p>
    <w:p w:rsidR="00EE5444" w:rsidRDefault="003A09D7" w:rsidP="006524C1">
      <w:bookmarkStart w:id="43" w:name="OLE_LINK21"/>
      <w:r>
        <w:t>None</w:t>
      </w:r>
    </w:p>
    <w:p w:rsidR="00EE5444" w:rsidRDefault="00EE5444" w:rsidP="00EE5444">
      <w:pPr>
        <w:pStyle w:val="Heading2"/>
      </w:pPr>
      <w:bookmarkStart w:id="44" w:name="_Toc378235278"/>
      <w:bookmarkEnd w:id="43"/>
      <w:r>
        <w:t>Optimization Settings</w:t>
      </w:r>
      <w:bookmarkEnd w:id="44"/>
    </w:p>
    <w:p w:rsidR="00EE5444" w:rsidRDefault="003A09D7" w:rsidP="00EE5444">
      <w:r>
        <w:t>None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5" w:name="_Toc378235279"/>
      <w:r>
        <w:lastRenderedPageBreak/>
        <w:t>Revision Control Log</w:t>
      </w:r>
      <w:bookmarkEnd w:id="45"/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2"/>
        <w:gridCol w:w="5936"/>
        <w:gridCol w:w="1339"/>
        <w:gridCol w:w="839"/>
      </w:tblGrid>
      <w:tr w:rsidR="00A049DF" w:rsidRPr="00A049DF" w:rsidTr="00BD585F">
        <w:tc>
          <w:tcPr>
            <w:tcW w:w="742" w:type="dxa"/>
          </w:tcPr>
          <w:p w:rsidR="00A049DF" w:rsidRPr="00A049DF" w:rsidRDefault="00A049DF" w:rsidP="00A049DF">
            <w:pPr>
              <w:rPr>
                <w:b/>
                <w:bCs/>
              </w:rPr>
            </w:pPr>
            <w:bookmarkStart w:id="46" w:name="OLE_LINK59"/>
            <w:bookmarkStart w:id="47" w:name="OLE_LINK60"/>
            <w:r w:rsidRPr="00A049DF">
              <w:rPr>
                <w:b/>
                <w:bCs/>
              </w:rPr>
              <w:t>Rev #</w:t>
            </w:r>
          </w:p>
        </w:tc>
        <w:tc>
          <w:tcPr>
            <w:tcW w:w="5936" w:type="dxa"/>
          </w:tcPr>
          <w:p w:rsidR="00A049DF" w:rsidRPr="00A049DF" w:rsidRDefault="00A049DF" w:rsidP="00A049DF">
            <w:pPr>
              <w:rPr>
                <w:b/>
                <w:bCs/>
              </w:rPr>
            </w:pPr>
            <w:r w:rsidRPr="00A049DF">
              <w:rPr>
                <w:b/>
                <w:bCs/>
              </w:rPr>
              <w:t>Change Description</w:t>
            </w:r>
          </w:p>
        </w:tc>
        <w:tc>
          <w:tcPr>
            <w:tcW w:w="1339" w:type="dxa"/>
          </w:tcPr>
          <w:p w:rsidR="00A049DF" w:rsidRPr="00A049DF" w:rsidRDefault="00A049DF" w:rsidP="00A049DF">
            <w:pPr>
              <w:rPr>
                <w:b/>
                <w:bCs/>
              </w:rPr>
            </w:pPr>
            <w:r w:rsidRPr="00A049DF">
              <w:rPr>
                <w:b/>
                <w:bCs/>
              </w:rPr>
              <w:t xml:space="preserve">Date </w:t>
            </w:r>
          </w:p>
        </w:tc>
        <w:tc>
          <w:tcPr>
            <w:tcW w:w="839" w:type="dxa"/>
          </w:tcPr>
          <w:p w:rsidR="00A049DF" w:rsidRPr="00A049DF" w:rsidRDefault="00A049DF" w:rsidP="00A049DF">
            <w:pPr>
              <w:rPr>
                <w:b/>
                <w:bCs/>
              </w:rPr>
            </w:pPr>
            <w:r w:rsidRPr="00A049DF">
              <w:rPr>
                <w:b/>
                <w:bCs/>
              </w:rPr>
              <w:t>Author</w:t>
            </w:r>
          </w:p>
        </w:tc>
      </w:tr>
      <w:tr w:rsidR="00A049DF" w:rsidRPr="00A049DF" w:rsidTr="00BD585F">
        <w:tc>
          <w:tcPr>
            <w:tcW w:w="742" w:type="dxa"/>
          </w:tcPr>
          <w:p w:rsidR="00A049DF" w:rsidRPr="00A049DF" w:rsidRDefault="00A049DF" w:rsidP="00A049DF">
            <w:r w:rsidRPr="00A049DF">
              <w:t>1</w:t>
            </w:r>
          </w:p>
        </w:tc>
        <w:tc>
          <w:tcPr>
            <w:tcW w:w="5936" w:type="dxa"/>
          </w:tcPr>
          <w:p w:rsidR="00A049DF" w:rsidRPr="00A049DF" w:rsidRDefault="00A049DF" w:rsidP="00A049DF">
            <w:r w:rsidRPr="00A049DF">
              <w:t>Initial version</w:t>
            </w:r>
          </w:p>
        </w:tc>
        <w:tc>
          <w:tcPr>
            <w:tcW w:w="1339" w:type="dxa"/>
          </w:tcPr>
          <w:p w:rsidR="00A049DF" w:rsidRPr="00A049DF" w:rsidRDefault="00A049DF" w:rsidP="00A049DF">
            <w:r w:rsidRPr="00A049DF">
              <w:t>14-Feb-13</w:t>
            </w:r>
          </w:p>
        </w:tc>
        <w:tc>
          <w:tcPr>
            <w:tcW w:w="839" w:type="dxa"/>
          </w:tcPr>
          <w:p w:rsidR="00A049DF" w:rsidRPr="00A049DF" w:rsidRDefault="00A049DF" w:rsidP="00A049DF">
            <w:proofErr w:type="spellStart"/>
            <w:r w:rsidRPr="00A049DF">
              <w:t>Selva</w:t>
            </w:r>
            <w:proofErr w:type="spellEnd"/>
          </w:p>
        </w:tc>
      </w:tr>
      <w:tr w:rsidR="00A049DF" w:rsidRPr="00A049DF" w:rsidTr="00BD585F">
        <w:tc>
          <w:tcPr>
            <w:tcW w:w="742" w:type="dxa"/>
          </w:tcPr>
          <w:p w:rsidR="00A049DF" w:rsidRPr="00A049DF" w:rsidRDefault="00A049DF" w:rsidP="00A049DF">
            <w:r>
              <w:t>2</w:t>
            </w:r>
          </w:p>
        </w:tc>
        <w:tc>
          <w:tcPr>
            <w:tcW w:w="5936" w:type="dxa"/>
          </w:tcPr>
          <w:p w:rsidR="00A049DF" w:rsidRPr="00A049DF" w:rsidRDefault="00A049DF" w:rsidP="00A049DF">
            <w:r>
              <w:t xml:space="preserve">Added </w:t>
            </w:r>
            <w:proofErr w:type="spellStart"/>
            <w:r>
              <w:t>cal</w:t>
            </w:r>
            <w:proofErr w:type="spellEnd"/>
            <w:r>
              <w:t xml:space="preserve"> </w:t>
            </w:r>
            <w:bookmarkStart w:id="48" w:name="OLE_LINK52"/>
            <w:bookmarkStart w:id="49" w:name="OLE_LINK53"/>
            <w:proofErr w:type="spellStart"/>
            <w:r w:rsidRPr="00A049DF">
              <w:t>k_PWMBaseFrequency_Hz</w:t>
            </w:r>
            <w:bookmarkEnd w:id="48"/>
            <w:bookmarkEnd w:id="49"/>
            <w:proofErr w:type="spellEnd"/>
            <w:r>
              <w:t xml:space="preserve"> to replace constant </w:t>
            </w:r>
            <w:r w:rsidRPr="00A049DF">
              <w:t>d_PWMFreqBase_Hz_u16</w:t>
            </w:r>
            <w:r w:rsidR="00257996">
              <w:t>.</w:t>
            </w:r>
          </w:p>
        </w:tc>
        <w:tc>
          <w:tcPr>
            <w:tcW w:w="1339" w:type="dxa"/>
          </w:tcPr>
          <w:p w:rsidR="00A049DF" w:rsidRPr="00A049DF" w:rsidRDefault="00A049DF" w:rsidP="00A049DF">
            <w:r>
              <w:t>21-Jan-14</w:t>
            </w:r>
          </w:p>
        </w:tc>
        <w:tc>
          <w:tcPr>
            <w:tcW w:w="839" w:type="dxa"/>
          </w:tcPr>
          <w:p w:rsidR="00A049DF" w:rsidRPr="00A049DF" w:rsidRDefault="00A049DF" w:rsidP="00A049DF">
            <w:r>
              <w:t>LK</w:t>
            </w:r>
          </w:p>
        </w:tc>
      </w:tr>
      <w:tr w:rsidR="008E08D4" w:rsidRPr="00A049DF" w:rsidTr="00BD585F">
        <w:tc>
          <w:tcPr>
            <w:tcW w:w="742" w:type="dxa"/>
          </w:tcPr>
          <w:p w:rsidR="008E08D4" w:rsidRDefault="008E08D4" w:rsidP="00A049DF">
            <w:r>
              <w:t>3</w:t>
            </w:r>
          </w:p>
        </w:tc>
        <w:tc>
          <w:tcPr>
            <w:tcW w:w="5936" w:type="dxa"/>
          </w:tcPr>
          <w:p w:rsidR="008E08D4" w:rsidRDefault="008E08D4" w:rsidP="00A049DF">
            <w:del w:id="50" w:author="Sengottaiyan, Selva" w:date="2015-08-20T16:56:00Z">
              <w:r w:rsidDel="008E08D4">
                <w:delText>Added</w:delText>
              </w:r>
            </w:del>
            <w:ins w:id="51" w:author="Sengottaiyan, Selva" w:date="2015-08-20T16:56:00Z">
              <w:r>
                <w:t xml:space="preserve">Added </w:t>
              </w:r>
            </w:ins>
            <w:ins w:id="52" w:author="Sengottaiyan, Selva" w:date="2015-08-20T16:57:00Z">
              <w:r w:rsidRPr="008E08D4">
                <w:t>PwmCdd_Read_ModIdxFinal_Uls_u16p16</w:t>
              </w:r>
              <w:r>
                <w:t xml:space="preserve">() in </w:t>
              </w:r>
              <w:proofErr w:type="spellStart"/>
              <w:r>
                <w:t>Cfg</w:t>
              </w:r>
              <w:proofErr w:type="spellEnd"/>
              <w:r>
                <w:t xml:space="preserve"> template</w:t>
              </w:r>
            </w:ins>
          </w:p>
        </w:tc>
        <w:tc>
          <w:tcPr>
            <w:tcW w:w="1339" w:type="dxa"/>
          </w:tcPr>
          <w:p w:rsidR="008E08D4" w:rsidRDefault="008E08D4" w:rsidP="00A049DF">
            <w:ins w:id="53" w:author="Sengottaiyan, Selva" w:date="2015-08-20T16:57:00Z">
              <w:r>
                <w:t>20-Aug-15</w:t>
              </w:r>
            </w:ins>
          </w:p>
        </w:tc>
        <w:tc>
          <w:tcPr>
            <w:tcW w:w="839" w:type="dxa"/>
          </w:tcPr>
          <w:p w:rsidR="008E08D4" w:rsidRDefault="008E08D4" w:rsidP="00A049DF">
            <w:proofErr w:type="spellStart"/>
            <w:ins w:id="54" w:author="Sengottaiyan, Selva" w:date="2015-08-20T16:57:00Z">
              <w:r>
                <w:t>Selva</w:t>
              </w:r>
            </w:ins>
            <w:proofErr w:type="spellEnd"/>
          </w:p>
        </w:tc>
      </w:tr>
      <w:bookmarkEnd w:id="46"/>
      <w:bookmarkEnd w:id="47"/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6CF" w:rsidRDefault="00C556CF">
      <w:r>
        <w:separator/>
      </w:r>
    </w:p>
  </w:endnote>
  <w:endnote w:type="continuationSeparator" w:id="0">
    <w:p w:rsidR="00C556CF" w:rsidRDefault="00C55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6CF" w:rsidRDefault="00C556CF">
      <w:r>
        <w:separator/>
      </w:r>
    </w:p>
  </w:footnote>
  <w:footnote w:type="continuationSeparator" w:id="0">
    <w:p w:rsidR="00C556CF" w:rsidRDefault="00C556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8910" w:type="dxa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303F70" w:rsidTr="00303F70">
      <w:trPr>
        <w:cantSplit/>
      </w:trPr>
      <w:tc>
        <w:tcPr>
          <w:tcW w:w="990" w:type="dxa"/>
        </w:tcPr>
        <w:p w:rsidR="00303F70" w:rsidRDefault="00303F70" w:rsidP="001F1CC7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303F70" w:rsidRDefault="001937D1" w:rsidP="001F1CC7">
          <w:pPr>
            <w:pStyle w:val="Header"/>
          </w:pPr>
          <w:proofErr w:type="spellStart"/>
          <w:r>
            <w:t>PWMCdd</w:t>
          </w:r>
          <w:proofErr w:type="spellEnd"/>
        </w:p>
        <w:p w:rsidR="00303F70" w:rsidRDefault="00906619" w:rsidP="001F1CC7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303F70">
              <w:t>Gen II+ EPS EA3</w:t>
            </w:r>
          </w:fldSimple>
          <w:r w:rsidR="00303F70">
            <w:tab/>
          </w:r>
        </w:p>
      </w:tc>
      <w:tc>
        <w:tcPr>
          <w:tcW w:w="1170" w:type="dxa"/>
        </w:tcPr>
        <w:p w:rsidR="00303F70" w:rsidRDefault="00303F70" w:rsidP="001F1CC7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303F70" w:rsidRDefault="00303F70" w:rsidP="001F1CC7">
          <w:pPr>
            <w:pStyle w:val="Header"/>
          </w:pPr>
          <w:del w:id="55" w:author="Sengottaiyan, Selva" w:date="2015-08-20T16:58:00Z">
            <w:r w:rsidDel="00223067">
              <w:delText>2</w:delText>
            </w:r>
          </w:del>
          <w:ins w:id="56" w:author="Sengottaiyan, Selva" w:date="2015-08-20T16:58:00Z">
            <w:r w:rsidR="00223067">
              <w:t>3</w:t>
            </w:r>
          </w:ins>
        </w:p>
      </w:tc>
    </w:tr>
    <w:tr w:rsidR="00303F70" w:rsidTr="00303F70">
      <w:trPr>
        <w:cantSplit/>
      </w:trPr>
      <w:tc>
        <w:tcPr>
          <w:tcW w:w="990" w:type="dxa"/>
        </w:tcPr>
        <w:p w:rsidR="00303F70" w:rsidRDefault="00303F70" w:rsidP="001F1CC7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303F70" w:rsidRDefault="00303F70" w:rsidP="001F1CC7">
          <w:pPr>
            <w:pStyle w:val="Header"/>
            <w:jc w:val="center"/>
          </w:pPr>
        </w:p>
      </w:tc>
      <w:tc>
        <w:tcPr>
          <w:tcW w:w="1170" w:type="dxa"/>
        </w:tcPr>
        <w:p w:rsidR="00303F70" w:rsidRDefault="00303F70" w:rsidP="001F1CC7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A049DF" w:rsidRDefault="00A049DF" w:rsidP="00223067">
          <w:pPr>
            <w:pStyle w:val="Header"/>
          </w:pPr>
          <w:r>
            <w:t>21-</w:t>
          </w:r>
          <w:del w:id="57" w:author="Sengottaiyan, Selva" w:date="2015-08-20T16:58:00Z">
            <w:r w:rsidDel="00223067">
              <w:delText>Jan-</w:delText>
            </w:r>
          </w:del>
          <w:ins w:id="58" w:author="Sengottaiyan, Selva" w:date="2015-08-20T16:58:00Z">
            <w:r w:rsidR="00223067">
              <w:t>Aug-</w:t>
            </w:r>
          </w:ins>
          <w:r>
            <w:t>1</w:t>
          </w:r>
          <w:del w:id="59" w:author="Sengottaiyan, Selva" w:date="2015-08-20T16:58:00Z">
            <w:r w:rsidDel="00223067">
              <w:delText>4</w:delText>
            </w:r>
          </w:del>
          <w:ins w:id="60" w:author="Sengottaiyan, Selva" w:date="2015-08-20T16:58:00Z">
            <w:r w:rsidR="00223067">
              <w:t>5</w:t>
            </w:r>
          </w:ins>
        </w:p>
      </w:tc>
    </w:tr>
    <w:tr w:rsidR="00303F70" w:rsidTr="00303F70">
      <w:trPr>
        <w:cantSplit/>
      </w:trPr>
      <w:tc>
        <w:tcPr>
          <w:tcW w:w="990" w:type="dxa"/>
        </w:tcPr>
        <w:p w:rsidR="00303F70" w:rsidRDefault="00303F70" w:rsidP="001F1CC7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303F70" w:rsidRDefault="00303F70" w:rsidP="001F1CC7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303F70" w:rsidRDefault="00303F70" w:rsidP="001F1CC7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303F70" w:rsidRDefault="00906619" w:rsidP="001F1CC7">
          <w:pPr>
            <w:pStyle w:val="Header"/>
          </w:pPr>
          <w:fldSimple w:instr=" USERNAME  \* MERGEFORMAT ">
            <w:r w:rsidR="00303F70">
              <w:rPr>
                <w:noProof/>
              </w:rPr>
              <w:t>Selva Sengottaiyan (nzt9hv)</w:t>
            </w:r>
          </w:fldSimple>
        </w:p>
      </w:tc>
      <w:tc>
        <w:tcPr>
          <w:tcW w:w="1170" w:type="dxa"/>
        </w:tcPr>
        <w:p w:rsidR="00303F70" w:rsidRDefault="00303F70" w:rsidP="001F1CC7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303F70" w:rsidRDefault="00303F70" w:rsidP="001F1CC7">
          <w:pPr>
            <w:pStyle w:val="Head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23067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223067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865B3"/>
    <w:multiLevelType w:val="hybridMultilevel"/>
    <w:tmpl w:val="B3B47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455E6391"/>
    <w:multiLevelType w:val="hybridMultilevel"/>
    <w:tmpl w:val="FCB6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6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5"/>
  </w:num>
  <w:num w:numId="2">
    <w:abstractNumId w:val="23"/>
  </w:num>
  <w:num w:numId="3">
    <w:abstractNumId w:val="13"/>
  </w:num>
  <w:num w:numId="4">
    <w:abstractNumId w:val="0"/>
  </w:num>
  <w:num w:numId="5">
    <w:abstractNumId w:val="11"/>
  </w:num>
  <w:num w:numId="6">
    <w:abstractNumId w:val="3"/>
  </w:num>
  <w:num w:numId="7">
    <w:abstractNumId w:val="7"/>
  </w:num>
  <w:num w:numId="8">
    <w:abstractNumId w:val="8"/>
  </w:num>
  <w:num w:numId="9">
    <w:abstractNumId w:val="20"/>
  </w:num>
  <w:num w:numId="10">
    <w:abstractNumId w:val="17"/>
  </w:num>
  <w:num w:numId="11">
    <w:abstractNumId w:val="2"/>
  </w:num>
  <w:num w:numId="12">
    <w:abstractNumId w:val="15"/>
  </w:num>
  <w:num w:numId="13">
    <w:abstractNumId w:val="1"/>
  </w:num>
  <w:num w:numId="14">
    <w:abstractNumId w:val="18"/>
  </w:num>
  <w:num w:numId="15">
    <w:abstractNumId w:val="10"/>
  </w:num>
  <w:num w:numId="16">
    <w:abstractNumId w:val="12"/>
  </w:num>
  <w:num w:numId="17">
    <w:abstractNumId w:val="9"/>
  </w:num>
  <w:num w:numId="18">
    <w:abstractNumId w:val="16"/>
  </w:num>
  <w:num w:numId="19">
    <w:abstractNumId w:val="19"/>
  </w:num>
  <w:num w:numId="20">
    <w:abstractNumId w:val="4"/>
  </w:num>
  <w:num w:numId="21">
    <w:abstractNumId w:val="5"/>
  </w:num>
  <w:num w:numId="22">
    <w:abstractNumId w:val="24"/>
  </w:num>
  <w:num w:numId="23">
    <w:abstractNumId w:val="21"/>
  </w:num>
  <w:num w:numId="24">
    <w:abstractNumId w:val="22"/>
  </w:num>
  <w:num w:numId="25">
    <w:abstractNumId w:val="25"/>
  </w:num>
  <w:num w:numId="26">
    <w:abstractNumId w:val="1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80B1C"/>
    <w:rsid w:val="000A78A4"/>
    <w:rsid w:val="000B6E26"/>
    <w:rsid w:val="000B7B76"/>
    <w:rsid w:val="000C2C6D"/>
    <w:rsid w:val="000D1798"/>
    <w:rsid w:val="000D28B1"/>
    <w:rsid w:val="000E1C0D"/>
    <w:rsid w:val="00101096"/>
    <w:rsid w:val="00107819"/>
    <w:rsid w:val="00154889"/>
    <w:rsid w:val="00162F98"/>
    <w:rsid w:val="001719F7"/>
    <w:rsid w:val="00173656"/>
    <w:rsid w:val="00192534"/>
    <w:rsid w:val="001937D1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23067"/>
    <w:rsid w:val="00251AC0"/>
    <w:rsid w:val="00257996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B792F"/>
    <w:rsid w:val="002B7B9F"/>
    <w:rsid w:val="002C03D8"/>
    <w:rsid w:val="00303F70"/>
    <w:rsid w:val="00315335"/>
    <w:rsid w:val="0034046E"/>
    <w:rsid w:val="00347B0F"/>
    <w:rsid w:val="00353877"/>
    <w:rsid w:val="0036693A"/>
    <w:rsid w:val="0037668F"/>
    <w:rsid w:val="003A09D7"/>
    <w:rsid w:val="003C4D3F"/>
    <w:rsid w:val="003D7910"/>
    <w:rsid w:val="003F5475"/>
    <w:rsid w:val="00412621"/>
    <w:rsid w:val="004129FD"/>
    <w:rsid w:val="00416335"/>
    <w:rsid w:val="004527BC"/>
    <w:rsid w:val="00477FF8"/>
    <w:rsid w:val="004825AF"/>
    <w:rsid w:val="004A30FB"/>
    <w:rsid w:val="004A781C"/>
    <w:rsid w:val="004F5328"/>
    <w:rsid w:val="00510DCD"/>
    <w:rsid w:val="00515922"/>
    <w:rsid w:val="005304C9"/>
    <w:rsid w:val="00546E14"/>
    <w:rsid w:val="00553AD1"/>
    <w:rsid w:val="00556D14"/>
    <w:rsid w:val="00560FA0"/>
    <w:rsid w:val="00567517"/>
    <w:rsid w:val="00590D11"/>
    <w:rsid w:val="0059107C"/>
    <w:rsid w:val="005B1C26"/>
    <w:rsid w:val="005B668D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46F60"/>
    <w:rsid w:val="00651481"/>
    <w:rsid w:val="006524C1"/>
    <w:rsid w:val="006549E5"/>
    <w:rsid w:val="00674ADF"/>
    <w:rsid w:val="006768B8"/>
    <w:rsid w:val="00683DCF"/>
    <w:rsid w:val="006A774F"/>
    <w:rsid w:val="006C4A52"/>
    <w:rsid w:val="006D151B"/>
    <w:rsid w:val="006D33CC"/>
    <w:rsid w:val="006D358E"/>
    <w:rsid w:val="006D676A"/>
    <w:rsid w:val="006E3AE5"/>
    <w:rsid w:val="006E428F"/>
    <w:rsid w:val="006E61B4"/>
    <w:rsid w:val="006F01A3"/>
    <w:rsid w:val="00701150"/>
    <w:rsid w:val="00706174"/>
    <w:rsid w:val="00707AA7"/>
    <w:rsid w:val="00714874"/>
    <w:rsid w:val="007151C5"/>
    <w:rsid w:val="00731BE2"/>
    <w:rsid w:val="00732C30"/>
    <w:rsid w:val="00734658"/>
    <w:rsid w:val="007359CD"/>
    <w:rsid w:val="00757049"/>
    <w:rsid w:val="0076047D"/>
    <w:rsid w:val="00783C14"/>
    <w:rsid w:val="007A37A6"/>
    <w:rsid w:val="007A69AC"/>
    <w:rsid w:val="007B76C3"/>
    <w:rsid w:val="007C4C59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55FB3"/>
    <w:rsid w:val="008609CE"/>
    <w:rsid w:val="00883552"/>
    <w:rsid w:val="008A7163"/>
    <w:rsid w:val="008A7889"/>
    <w:rsid w:val="008B2656"/>
    <w:rsid w:val="008B3E94"/>
    <w:rsid w:val="008C5D9C"/>
    <w:rsid w:val="008C65EB"/>
    <w:rsid w:val="008C6C35"/>
    <w:rsid w:val="008D2035"/>
    <w:rsid w:val="008E08D4"/>
    <w:rsid w:val="008E2475"/>
    <w:rsid w:val="008F38FB"/>
    <w:rsid w:val="008F6DBB"/>
    <w:rsid w:val="00900B9A"/>
    <w:rsid w:val="00906619"/>
    <w:rsid w:val="00916B39"/>
    <w:rsid w:val="0092194D"/>
    <w:rsid w:val="00932C7E"/>
    <w:rsid w:val="00937013"/>
    <w:rsid w:val="00941CFE"/>
    <w:rsid w:val="00942F40"/>
    <w:rsid w:val="00955F6A"/>
    <w:rsid w:val="00957470"/>
    <w:rsid w:val="00987833"/>
    <w:rsid w:val="009A17A6"/>
    <w:rsid w:val="009A5CAF"/>
    <w:rsid w:val="009B20B2"/>
    <w:rsid w:val="009C1FC9"/>
    <w:rsid w:val="009E65F9"/>
    <w:rsid w:val="00A03FE3"/>
    <w:rsid w:val="00A049DF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B0EBA"/>
    <w:rsid w:val="00BC47D2"/>
    <w:rsid w:val="00BC5DE5"/>
    <w:rsid w:val="00BD008B"/>
    <w:rsid w:val="00BD15D2"/>
    <w:rsid w:val="00BD3DFF"/>
    <w:rsid w:val="00BD585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556CF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05003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94E14"/>
    <w:rsid w:val="00EA783D"/>
    <w:rsid w:val="00ED15E6"/>
    <w:rsid w:val="00EE5444"/>
    <w:rsid w:val="00F122CF"/>
    <w:rsid w:val="00F15676"/>
    <w:rsid w:val="00F50821"/>
    <w:rsid w:val="00F5400F"/>
    <w:rsid w:val="00F638B9"/>
    <w:rsid w:val="00F648ED"/>
    <w:rsid w:val="00F64CF7"/>
    <w:rsid w:val="00F80F31"/>
    <w:rsid w:val="00F82E8E"/>
    <w:rsid w:val="00F9002C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link w:val="HeaderChar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  <w:style w:type="character" w:customStyle="1" w:styleId="HeaderChar">
    <w:name w:val="Header Char"/>
    <w:basedOn w:val="DefaultParagraphFont"/>
    <w:link w:val="Header"/>
    <w:semiHidden/>
    <w:rsid w:val="00303F70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7B664-27AC-44EE-92B0-FA19D4929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54</TotalTime>
  <Pages>1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5342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Sengottaiyan, Selva</cp:lastModifiedBy>
  <cp:revision>30</cp:revision>
  <cp:lastPrinted>2011-03-21T13:34:00Z</cp:lastPrinted>
  <dcterms:created xsi:type="dcterms:W3CDTF">2013-05-30T19:59:00Z</dcterms:created>
  <dcterms:modified xsi:type="dcterms:W3CDTF">2015-08-20T20:58:00Z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