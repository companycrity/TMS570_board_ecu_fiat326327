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F26A41">
          <w:t>Module Title</w:t>
        </w:r>
      </w:fldSimple>
    </w:p>
    <w:p w:rsidR="004A781C" w:rsidRDefault="004A781C">
      <w:pPr>
        <w:pStyle w:val="Heading1"/>
      </w:pPr>
      <w:r>
        <w:t>High-Level Description</w:t>
      </w:r>
    </w:p>
    <w:p w:rsidR="004A781C" w:rsidRDefault="00361DFE" w:rsidP="00361DFE">
      <w:r>
        <w:t>Non-AUTOSAR PWM driver required to perform EPS motor control PWM profiles.</w:t>
      </w:r>
    </w:p>
    <w:p w:rsidR="00F141E2" w:rsidRPr="00F141E2" w:rsidRDefault="004A781C" w:rsidP="00F141E2">
      <w:pPr>
        <w:pStyle w:val="Heading1"/>
      </w:pPr>
      <w:r>
        <w:t>Figures</w:t>
      </w:r>
    </w:p>
    <w:p w:rsidR="004A781C" w:rsidRDefault="00F141E2" w:rsidP="00F141E2">
      <w:pPr>
        <w:pStyle w:val="Heading2"/>
      </w:pPr>
      <w:r>
        <w:t>Component Diagram</w:t>
      </w:r>
    </w:p>
    <w:p w:rsidR="002D1341" w:rsidRPr="002D1341" w:rsidRDefault="002D1341" w:rsidP="002D1341"/>
    <w:p w:rsidR="002D1341" w:rsidRDefault="002D1341" w:rsidP="002D1341">
      <w:r>
        <w:t>This diagram shows all data that is shared between functions within the module.</w:t>
      </w:r>
    </w:p>
    <w:p w:rsidR="002D1341" w:rsidRDefault="002D1341" w:rsidP="002D1341">
      <w:r>
        <w:t>No data sharing</w:t>
      </w:r>
    </w:p>
    <w:p w:rsidR="002D1341" w:rsidRPr="002D1341" w:rsidRDefault="002D1341" w:rsidP="002D1341"/>
    <w:p w:rsidR="002D1341" w:rsidRDefault="002D1341" w:rsidP="002D1341">
      <w:pPr>
        <w:pStyle w:val="Heading3"/>
      </w:pPr>
      <w:r>
        <w:t>Diagram – Function (Per1)</w:t>
      </w:r>
    </w:p>
    <w:p w:rsidR="002D1341" w:rsidRDefault="002D1341" w:rsidP="002D1341">
      <w:r>
        <w:t xml:space="preserve">                       None (For more </w:t>
      </w:r>
      <w:proofErr w:type="gramStart"/>
      <w:r>
        <w:t>refer  section</w:t>
      </w:r>
      <w:proofErr w:type="gramEnd"/>
      <w:r>
        <w:t xml:space="preserve"> 6)</w:t>
      </w:r>
    </w:p>
    <w:p w:rsidR="00F141E2" w:rsidRDefault="00F141E2" w:rsidP="00F141E2">
      <w:pPr>
        <w:jc w:val="center"/>
      </w:pP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2D1341" w:rsidTr="002D1341">
        <w:trPr>
          <w:trHeight w:val="305"/>
        </w:trPr>
        <w:tc>
          <w:tcPr>
            <w:tcW w:w="4590" w:type="dxa"/>
            <w:shd w:val="clear" w:color="auto" w:fill="FFFF99"/>
          </w:tcPr>
          <w:p w:rsidR="002D1341" w:rsidRDefault="002D1341" w:rsidP="002D1341">
            <w:r>
              <w:t>Module Inputs (Global Variable Name)</w:t>
            </w:r>
          </w:p>
        </w:tc>
        <w:tc>
          <w:tcPr>
            <w:tcW w:w="5220" w:type="dxa"/>
            <w:shd w:val="clear" w:color="auto" w:fill="FFFF99"/>
          </w:tcPr>
          <w:p w:rsidR="002D1341" w:rsidRDefault="002D1341" w:rsidP="002D1341">
            <w:r>
              <w:t>Module Outputs (Global Variable Name)</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CDD_PhaseAdvFinal_Cnt_G_u16[2]</w:t>
            </w:r>
          </w:p>
        </w:tc>
        <w:tc>
          <w:tcPr>
            <w:tcW w:w="5220" w:type="dxa"/>
          </w:tcPr>
          <w:p w:rsidR="002D1341" w:rsidRDefault="002D1341" w:rsidP="002D1341">
            <w:pPr>
              <w:rPr>
                <w:rFonts w:ascii="Calibri" w:hAnsi="Calibri" w:cs="Arial"/>
                <w:sz w:val="16"/>
                <w:szCs w:val="16"/>
              </w:rPr>
            </w:pP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CDD_CommOffset_Cnt_G_u16[2]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CDD_PWMDutyCycleASum_Cnt_G_u32[2]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CDD_MtrPosElec_Rev_G_u0p16[2]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CDD_PWMDutyCycleBSum_Cnt_G_u32[2]</w:t>
            </w:r>
          </w:p>
        </w:tc>
      </w:tr>
      <w:tr w:rsidR="002D1341" w:rsidTr="002D1341">
        <w:tc>
          <w:tcPr>
            <w:tcW w:w="4590" w:type="dxa"/>
          </w:tcPr>
          <w:p w:rsidR="002D1341" w:rsidRDefault="002D1341" w:rsidP="002D1341">
            <w:pPr>
              <w:rPr>
                <w:rFonts w:ascii="Calibri" w:hAnsi="Calibri" w:cs="Arial"/>
                <w:sz w:val="16"/>
                <w:szCs w:val="16"/>
              </w:rPr>
            </w:pPr>
            <w:proofErr w:type="spellStart"/>
            <w:r>
              <w:rPr>
                <w:rFonts w:ascii="Calibri" w:hAnsi="Calibri" w:cs="Arial"/>
                <w:sz w:val="16"/>
                <w:szCs w:val="16"/>
              </w:rPr>
              <w:t>CDD_PwmDisable_Cnt_G_lgc</w:t>
            </w:r>
            <w:proofErr w:type="spellEnd"/>
            <w:r>
              <w:rPr>
                <w:rFonts w:ascii="Calibri" w:hAnsi="Calibri" w:cs="Arial"/>
                <w:sz w:val="16"/>
                <w:szCs w:val="16"/>
              </w:rPr>
              <w:t>[2]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CDD_PWMDutyCycleCSum_Cnt_G_u32[2]</w:t>
            </w:r>
          </w:p>
        </w:tc>
      </w:tr>
      <w:tr w:rsidR="002D1341" w:rsidTr="002D1341">
        <w:tc>
          <w:tcPr>
            <w:tcW w:w="4590" w:type="dxa"/>
          </w:tcPr>
          <w:p w:rsidR="002D1341" w:rsidRDefault="002D1341" w:rsidP="002D1341">
            <w:pPr>
              <w:rPr>
                <w:rFonts w:ascii="Calibri" w:hAnsi="Calibri" w:cs="Arial"/>
                <w:sz w:val="16"/>
                <w:szCs w:val="16"/>
              </w:rPr>
            </w:pP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CDD_PWMPeriodSum_Cnt_G_u32[2]</w:t>
            </w:r>
          </w:p>
        </w:tc>
      </w:tr>
      <w:tr w:rsidR="002D1341" w:rsidTr="002D1341">
        <w:tc>
          <w:tcPr>
            <w:tcW w:w="4590" w:type="dxa"/>
          </w:tcPr>
          <w:p w:rsidR="002D1341" w:rsidRDefault="002D1341" w:rsidP="002D1341">
            <w:pPr>
              <w:rPr>
                <w:rFonts w:ascii="Calibri" w:hAnsi="Calibri" w:cs="Arial"/>
                <w:sz w:val="16"/>
                <w:szCs w:val="16"/>
              </w:rPr>
            </w:pP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CDD_PhsReasA_Cnt_G_u16[2]</w:t>
            </w:r>
          </w:p>
        </w:tc>
      </w:tr>
      <w:tr w:rsidR="002D1341" w:rsidTr="002D1341">
        <w:tc>
          <w:tcPr>
            <w:tcW w:w="4590" w:type="dxa"/>
          </w:tcPr>
          <w:p w:rsidR="002D1341" w:rsidRDefault="002D1341" w:rsidP="008608C5">
            <w:pPr>
              <w:rPr>
                <w:rFonts w:ascii="Calibri" w:hAnsi="Calibri" w:cs="Arial"/>
                <w:sz w:val="16"/>
                <w:szCs w:val="16"/>
              </w:rPr>
            </w:pPr>
            <w:r>
              <w:rPr>
                <w:rFonts w:ascii="Calibri" w:hAnsi="Calibri" w:cs="Arial"/>
                <w:sz w:val="16"/>
                <w:szCs w:val="16"/>
              </w:rPr>
              <w:t>CDD_ModIdxFinal_Uls_G_u16p16</w:t>
            </w:r>
            <w:del w:id="0" w:author="Sengottaiyan, Selva" w:date="2015-08-20T17:01:00Z">
              <w:r w:rsidDel="008608C5">
                <w:rPr>
                  <w:rFonts w:ascii="Calibri" w:hAnsi="Calibri" w:cs="Arial"/>
                  <w:sz w:val="16"/>
                  <w:szCs w:val="16"/>
                </w:rPr>
                <w:delText>[2]</w:delText>
              </w:r>
            </w:del>
            <w:bookmarkStart w:id="1" w:name="_GoBack"/>
            <w:bookmarkEnd w:id="1"/>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CDD_PhsReasB_Cnt_G_u16[2]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CDD_CDDDataAccessBfr_Cnt_G_u16</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CDD_PhsReasC_Cnt_G_u16[2]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CDD_AppDataFwdPthAccessBfr_Cnt_G_u16</w:t>
            </w:r>
          </w:p>
        </w:tc>
        <w:tc>
          <w:tcPr>
            <w:tcW w:w="5220" w:type="dxa"/>
          </w:tcPr>
          <w:p w:rsidR="002D1341" w:rsidRDefault="001965A3" w:rsidP="005D0219">
            <w:pPr>
              <w:tabs>
                <w:tab w:val="left" w:pos="1365"/>
              </w:tabs>
              <w:rPr>
                <w:rFonts w:ascii="Calibri" w:hAnsi="Calibri" w:cs="Arial"/>
                <w:sz w:val="16"/>
                <w:szCs w:val="16"/>
              </w:rPr>
            </w:pPr>
            <w:r>
              <w:rPr>
                <w:rFonts w:ascii="Calibri" w:hAnsi="Calibri" w:cs="Arial"/>
                <w:sz w:val="16"/>
                <w:szCs w:val="16"/>
              </w:rPr>
              <w:t>CDD</w:t>
            </w:r>
            <w:r w:rsidR="005D0219" w:rsidRPr="005D0219">
              <w:rPr>
                <w:rFonts w:ascii="Calibri" w:hAnsi="Calibri" w:cs="Arial"/>
                <w:sz w:val="16"/>
                <w:szCs w:val="16"/>
              </w:rPr>
              <w:t>_DCPhsComp_Cnt_G_u16</w:t>
            </w:r>
            <w:r w:rsidR="005D0219">
              <w:rPr>
                <w:rFonts w:ascii="Calibri" w:hAnsi="Calibri" w:cs="Arial"/>
                <w:sz w:val="16"/>
                <w:szCs w:val="16"/>
              </w:rPr>
              <w:t>[3]</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CDD_AppDataFbkPthAccessBfr_Cnt_G_u16</w:t>
            </w:r>
          </w:p>
        </w:tc>
        <w:tc>
          <w:tcPr>
            <w:tcW w:w="5220" w:type="dxa"/>
          </w:tcPr>
          <w:p w:rsidR="002D1341" w:rsidRDefault="001965A3" w:rsidP="002D1341">
            <w:pPr>
              <w:rPr>
                <w:rFonts w:ascii="Calibri" w:hAnsi="Calibri" w:cs="Arial"/>
                <w:sz w:val="16"/>
                <w:szCs w:val="16"/>
              </w:rPr>
            </w:pPr>
            <w:r>
              <w:rPr>
                <w:rFonts w:ascii="Calibri" w:hAnsi="Calibri" w:cs="Arial"/>
                <w:sz w:val="16"/>
                <w:szCs w:val="16"/>
              </w:rPr>
              <w:t>CDD</w:t>
            </w:r>
            <w:r w:rsidR="005D0219" w:rsidRPr="005D0219">
              <w:rPr>
                <w:rFonts w:ascii="Calibri" w:hAnsi="Calibri" w:cs="Arial"/>
                <w:sz w:val="16"/>
                <w:szCs w:val="16"/>
              </w:rPr>
              <w:t>_PWMPeriod_Cnt_G_u16</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348"/>
        <w:gridCol w:w="1170"/>
        <w:gridCol w:w="1260"/>
        <w:gridCol w:w="1170"/>
        <w:gridCol w:w="2250"/>
      </w:tblGrid>
      <w:tr w:rsidR="002D1341" w:rsidTr="002D1341">
        <w:tc>
          <w:tcPr>
            <w:tcW w:w="3348"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Software Segment</w:t>
            </w:r>
          </w:p>
        </w:tc>
      </w:tr>
      <w:tr w:rsidR="00E04CC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bookmarkStart w:id="2" w:name="OLE_LINK20"/>
            <w:bookmarkStart w:id="3" w:name="OLE_LINK21"/>
            <w:bookmarkStart w:id="4" w:name="OLE_LINK22"/>
            <w:bookmarkStart w:id="5" w:name="OLE_LINK23"/>
            <w:bookmarkStart w:id="6" w:name="OLE_LINK24"/>
            <w:r>
              <w:rPr>
                <w:rFonts w:ascii="Calibri" w:hAnsi="Calibri" w:cs="Arial"/>
                <w:sz w:val="16"/>
                <w:szCs w:val="16"/>
              </w:rPr>
              <w:t>CDD_SeedPWMDither_Cnt_M_u16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pPr>
              <w:jc w:val="center"/>
              <w:rPr>
                <w:rFonts w:ascii="Calibri" w:hAnsi="Calibri" w:cs="Arial"/>
                <w:sz w:val="16"/>
                <w:szCs w:val="16"/>
              </w:rPr>
            </w:pPr>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pPr>
              <w:jc w:val="center"/>
              <w:rPr>
                <w:rFonts w:ascii="Calibri" w:hAnsi="Calibri" w:cs="Arial"/>
                <w:sz w:val="16"/>
                <w:szCs w:val="16"/>
              </w:rPr>
            </w:pPr>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pPr>
              <w:jc w:val="center"/>
              <w:rPr>
                <w:rFonts w:ascii="Calibri" w:hAnsi="Calibri" w:cs="Arial"/>
                <w:sz w:val="16"/>
                <w:szCs w:val="16"/>
              </w:rPr>
            </w:pPr>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bookmarkEnd w:id="2"/>
      <w:bookmarkEnd w:id="3"/>
      <w:tr w:rsidR="00E04CC7" w:rsidRPr="0029318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r>
              <w:rPr>
                <w:rFonts w:ascii="Calibri" w:hAnsi="Calibri" w:cs="Arial"/>
                <w:sz w:val="16"/>
                <w:szCs w:val="16"/>
              </w:rPr>
              <w:t>CDD_DitherFlt1SV_Cnt_M_u16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tr w:rsidR="00E04CC7" w:rsidRPr="0029318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r>
              <w:rPr>
                <w:rFonts w:ascii="Calibri" w:hAnsi="Calibri" w:cs="Arial"/>
                <w:sz w:val="16"/>
                <w:szCs w:val="16"/>
              </w:rPr>
              <w:t>CDD_DitherFlt2SV_Cnt_M_u16</w:t>
            </w: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r w:rsidRPr="006740D1">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0 </w:t>
            </w:r>
          </w:p>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r>
              <w:rPr>
                <w:rFonts w:ascii="Calibri" w:hAnsi="Calibri" w:cs="Arial"/>
                <w:sz w:val="16"/>
                <w:szCs w:val="16"/>
              </w:rPr>
              <w:t>65535</w:t>
            </w:r>
          </w:p>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1965A3">
            <w:pPr>
              <w:rPr>
                <w:rFonts w:ascii="Calibri" w:hAnsi="Calibri" w:cs="Arial"/>
                <w:sz w:val="16"/>
                <w:szCs w:val="16"/>
              </w:rPr>
            </w:pPr>
            <w:r>
              <w:rPr>
                <w:rFonts w:ascii="Calibri" w:hAnsi="Calibri" w:cs="Arial"/>
                <w:sz w:val="16"/>
                <w:szCs w:val="16"/>
              </w:rPr>
              <w:t>CDD_PhaseOffset_Rev_M_u0p16[</w:t>
            </w:r>
            <w:r w:rsidR="001965A3">
              <w:rPr>
                <w:rFonts w:ascii="Calibri" w:hAnsi="Calibri" w:cs="Arial"/>
                <w:sz w:val="16"/>
                <w:szCs w:val="16"/>
              </w:rPr>
              <w:t>3</w:t>
            </w:r>
            <w:r>
              <w:rPr>
                <w:rFonts w:ascii="Calibri" w:hAnsi="Calibri" w:cs="Arial"/>
                <w:sz w:val="16"/>
                <w:szCs w:val="16"/>
              </w:rPr>
              <w:t>]</w:t>
            </w:r>
          </w:p>
        </w:tc>
        <w:tc>
          <w:tcPr>
            <w:tcW w:w="117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2^-16</w:t>
            </w:r>
            <w:r w:rsidR="002D1341" w:rsidRPr="00574B52">
              <w:rPr>
                <w:rFonts w:ascii="Calibri" w:hAnsi="Calibri" w:cs="Arial"/>
                <w:sz w:val="16"/>
                <w:szCs w:val="16"/>
              </w:rPr>
              <w:t> </w:t>
            </w:r>
          </w:p>
        </w:tc>
        <w:tc>
          <w:tcPr>
            <w:tcW w:w="126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tcPr>
          <w:p w:rsidR="002D1341" w:rsidRDefault="00E04CC7" w:rsidP="002D1341">
            <w:r>
              <w:rPr>
                <w:rFonts w:ascii="Calibri" w:hAnsi="Calibri" w:cs="Arial"/>
                <w:sz w:val="16"/>
                <w:szCs w:val="16"/>
              </w:rPr>
              <w:t>0.99998</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E04CC7" w:rsidTr="00D03EDD">
        <w:tc>
          <w:tcPr>
            <w:tcW w:w="3348" w:type="dxa"/>
            <w:tcBorders>
              <w:top w:val="single" w:sz="6" w:space="0" w:color="auto"/>
              <w:left w:val="single" w:sz="6" w:space="0" w:color="auto"/>
              <w:bottom w:val="single" w:sz="6" w:space="0" w:color="auto"/>
              <w:right w:val="single" w:sz="6" w:space="0" w:color="auto"/>
            </w:tcBorders>
          </w:tcPr>
          <w:p w:rsidR="00E04CC7" w:rsidRDefault="00E04CC7" w:rsidP="002D1341">
            <w:pPr>
              <w:rPr>
                <w:rFonts w:ascii="Calibri" w:hAnsi="Calibri" w:cs="Arial"/>
                <w:sz w:val="16"/>
                <w:szCs w:val="16"/>
              </w:rPr>
            </w:pPr>
          </w:p>
        </w:tc>
        <w:tc>
          <w:tcPr>
            <w:tcW w:w="1170" w:type="dxa"/>
            <w:tcBorders>
              <w:top w:val="single" w:sz="6" w:space="0" w:color="auto"/>
              <w:left w:val="single" w:sz="6" w:space="0" w:color="auto"/>
              <w:bottom w:val="single" w:sz="6" w:space="0" w:color="auto"/>
              <w:right w:val="single" w:sz="6" w:space="0" w:color="auto"/>
            </w:tcBorders>
          </w:tcPr>
          <w:p w:rsidR="00E04CC7" w:rsidRDefault="00E04CC7" w:rsidP="002D1341"/>
        </w:tc>
        <w:tc>
          <w:tcPr>
            <w:tcW w:w="126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tc>
        <w:tc>
          <w:tcPr>
            <w:tcW w:w="1170" w:type="dxa"/>
            <w:tcBorders>
              <w:top w:val="single" w:sz="6" w:space="0" w:color="auto"/>
              <w:left w:val="single" w:sz="6" w:space="0" w:color="auto"/>
              <w:bottom w:val="single" w:sz="6" w:space="0" w:color="auto"/>
              <w:right w:val="single" w:sz="6" w:space="0" w:color="auto"/>
            </w:tcBorders>
            <w:vAlign w:val="bottom"/>
          </w:tcPr>
          <w:p w:rsidR="00E04CC7" w:rsidRDefault="00E04CC7" w:rsidP="002D1341"/>
        </w:tc>
        <w:tc>
          <w:tcPr>
            <w:tcW w:w="2250" w:type="dxa"/>
            <w:tcBorders>
              <w:top w:val="single" w:sz="6" w:space="0" w:color="auto"/>
              <w:left w:val="single" w:sz="6" w:space="0" w:color="auto"/>
              <w:bottom w:val="single" w:sz="6" w:space="0" w:color="auto"/>
              <w:right w:val="single" w:sz="6" w:space="0" w:color="auto"/>
            </w:tcBorders>
          </w:tcPr>
          <w:p w:rsidR="00E04CC7" w:rsidRPr="000D6856" w:rsidRDefault="00E04CC7" w:rsidP="002D1341">
            <w:pPr>
              <w:rPr>
                <w:rFonts w:ascii="Calibri" w:hAnsi="Calibri" w:cs="Arial"/>
                <w:sz w:val="16"/>
                <w:szCs w:val="16"/>
              </w:rPr>
            </w:pPr>
          </w:p>
        </w:tc>
      </w:tr>
      <w:bookmarkEnd w:id="4"/>
      <w:bookmarkEnd w:id="5"/>
      <w:bookmarkEnd w:id="6"/>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bookmarkStart w:id="7" w:name="OLE_LINK18"/>
            <w:bookmarkStart w:id="8" w:name="OLE_LINK19"/>
            <w:r>
              <w:rPr>
                <w:rFonts w:ascii="Calibri" w:hAnsi="Calibri" w:cs="Arial"/>
                <w:sz w:val="16"/>
                <w:szCs w:val="16"/>
              </w:rPr>
              <w:t>1</w:t>
            </w:r>
            <w:bookmarkEnd w:id="7"/>
            <w:bookmarkEnd w:id="8"/>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w:t>
            </w:r>
            <w:r w:rsidRPr="000D6856">
              <w:rPr>
                <w:rFonts w:ascii="Calibri" w:hAnsi="Calibri" w:cs="Arial"/>
                <w:sz w:val="16"/>
                <w:szCs w:val="16"/>
              </w:rPr>
              <w:lastRenderedPageBreak/>
              <w:t>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lastRenderedPageBreak/>
              <w:t>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5D2D2A" w:rsidTr="002D1341">
        <w:tc>
          <w:tcPr>
            <w:tcW w:w="3348" w:type="dxa"/>
            <w:tcBorders>
              <w:top w:val="single" w:sz="6" w:space="0" w:color="auto"/>
              <w:left w:val="single" w:sz="6" w:space="0" w:color="auto"/>
              <w:bottom w:val="single" w:sz="6" w:space="0" w:color="auto"/>
              <w:right w:val="single" w:sz="6" w:space="0" w:color="auto"/>
            </w:tcBorders>
          </w:tcPr>
          <w:p w:rsidR="005D2D2A" w:rsidRDefault="001F0B94" w:rsidP="002D1341">
            <w:pPr>
              <w:rPr>
                <w:rFonts w:ascii="Calibri" w:hAnsi="Calibri" w:cs="Arial"/>
                <w:sz w:val="16"/>
                <w:szCs w:val="16"/>
              </w:rPr>
            </w:pPr>
            <w:r>
              <w:rPr>
                <w:rFonts w:ascii="Calibri" w:hAnsi="Calibri" w:cs="Arial"/>
                <w:sz w:val="16"/>
                <w:szCs w:val="16"/>
              </w:rPr>
              <w:t>PwmCdd_</w:t>
            </w:r>
            <w:r w:rsidR="005D2D2A" w:rsidRPr="005D2D2A">
              <w:rPr>
                <w:rFonts w:ascii="Calibri" w:hAnsi="Calibri" w:cs="Arial"/>
                <w:sz w:val="16"/>
                <w:szCs w:val="16"/>
              </w:rPr>
              <w:t>PWMPrdMax_Cnt_M_u16</w:t>
            </w:r>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rFonts w:ascii="Calibri" w:hAnsi="Calibri" w:cs="Arial"/>
                <w:sz w:val="16"/>
                <w:szCs w:val="16"/>
              </w:rPr>
            </w:pPr>
            <w:r>
              <w:rPr>
                <w:rFonts w:ascii="Calibri" w:hAnsi="Calibri" w:cs="Arial"/>
                <w:sz w:val="16"/>
                <w:szCs w:val="16"/>
              </w:rPr>
              <w:t>400</w:t>
            </w:r>
            <w:r w:rsidR="00511082">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11082" w:rsidP="002D1341">
            <w:pPr>
              <w:jc w:val="center"/>
              <w:rPr>
                <w:rFonts w:ascii="Calibri" w:hAnsi="Calibri" w:cs="Arial"/>
                <w:sz w:val="16"/>
                <w:szCs w:val="16"/>
              </w:rPr>
            </w:pPr>
            <w:r>
              <w:rPr>
                <w:rFonts w:ascii="Calibri" w:hAnsi="Calibri" w:cs="Arial"/>
                <w:sz w:val="16"/>
                <w:szCs w:val="16"/>
              </w:rPr>
              <w:t>6667</w:t>
            </w:r>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rFonts w:ascii="Calibri" w:hAnsi="Calibri" w:cs="Arial"/>
                <w:sz w:val="16"/>
                <w:szCs w:val="16"/>
              </w:rPr>
            </w:pPr>
            <w:r w:rsidRPr="005E7AB6">
              <w:rPr>
                <w:rFonts w:ascii="Calibri" w:hAnsi="Calibri" w:cs="Arial"/>
                <w:sz w:val="16"/>
                <w:szCs w:val="16"/>
              </w:rPr>
              <w:t>PWMCDD_START_SEC_VAR_CLEARED_16</w:t>
            </w:r>
          </w:p>
        </w:tc>
      </w:tr>
      <w:tr w:rsidR="005D2D2A" w:rsidTr="002D1341">
        <w:tc>
          <w:tcPr>
            <w:tcW w:w="3348" w:type="dxa"/>
            <w:tcBorders>
              <w:top w:val="single" w:sz="6" w:space="0" w:color="auto"/>
              <w:left w:val="single" w:sz="6" w:space="0" w:color="auto"/>
              <w:bottom w:val="single" w:sz="6" w:space="0" w:color="auto"/>
              <w:right w:val="single" w:sz="6" w:space="0" w:color="auto"/>
            </w:tcBorders>
          </w:tcPr>
          <w:p w:rsidR="005D2D2A" w:rsidRDefault="001F0B94" w:rsidP="002D1341">
            <w:pPr>
              <w:rPr>
                <w:rFonts w:ascii="Calibri" w:hAnsi="Calibri" w:cs="Arial"/>
                <w:sz w:val="16"/>
                <w:szCs w:val="16"/>
              </w:rPr>
            </w:pPr>
            <w:r>
              <w:rPr>
                <w:rFonts w:ascii="Calibri" w:hAnsi="Calibri" w:cs="Arial"/>
                <w:sz w:val="16"/>
                <w:szCs w:val="16"/>
              </w:rPr>
              <w:t>PwmCdd_</w:t>
            </w:r>
            <w:r w:rsidR="005D2D2A" w:rsidRPr="005D2D2A">
              <w:rPr>
                <w:rFonts w:ascii="Calibri" w:hAnsi="Calibri" w:cs="Arial"/>
                <w:sz w:val="16"/>
                <w:szCs w:val="16"/>
              </w:rPr>
              <w:t>PWMPrdMin_Cnt_M_u16</w:t>
            </w:r>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511082" w:rsidP="002D1341">
            <w:pPr>
              <w:jc w:val="center"/>
              <w:rPr>
                <w:rFonts w:ascii="Calibri" w:hAnsi="Calibri" w:cs="Arial"/>
                <w:sz w:val="16"/>
                <w:szCs w:val="16"/>
              </w:rPr>
            </w:pPr>
            <w:r>
              <w:rPr>
                <w:rFonts w:ascii="Calibri" w:hAnsi="Calibri" w:cs="Arial"/>
                <w:sz w:val="16"/>
                <w:szCs w:val="16"/>
              </w:rPr>
              <w:t>3334</w:t>
            </w:r>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rFonts w:ascii="Calibri" w:hAnsi="Calibri" w:cs="Arial"/>
                <w:sz w:val="16"/>
                <w:szCs w:val="16"/>
              </w:rPr>
            </w:pPr>
            <w:r>
              <w:rPr>
                <w:rFonts w:ascii="Calibri" w:hAnsi="Calibri" w:cs="Arial"/>
                <w:sz w:val="16"/>
                <w:szCs w:val="16"/>
              </w:rPr>
              <w:t>500</w:t>
            </w:r>
            <w:r w:rsidR="00511082">
              <w:rPr>
                <w:rFonts w:ascii="Calibri" w:hAnsi="Calibri" w:cs="Arial"/>
                <w:sz w:val="16"/>
                <w:szCs w:val="16"/>
              </w:rPr>
              <w:t>0</w:t>
            </w:r>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rFonts w:ascii="Calibri" w:hAnsi="Calibri" w:cs="Arial"/>
                <w:sz w:val="16"/>
                <w:szCs w:val="16"/>
              </w:rPr>
            </w:pPr>
            <w:r w:rsidRPr="005E7AB6">
              <w:rPr>
                <w:rFonts w:ascii="Calibri" w:hAnsi="Calibri" w:cs="Arial"/>
                <w:sz w:val="16"/>
                <w:szCs w:val="16"/>
              </w:rPr>
              <w:t>PWMCDD_START_SEC_VAR_CLEARED_16</w:t>
            </w:r>
          </w:p>
        </w:tc>
      </w:tr>
      <w:tr w:rsidR="005D2D2A" w:rsidTr="002D1341">
        <w:tc>
          <w:tcPr>
            <w:tcW w:w="3348" w:type="dxa"/>
            <w:tcBorders>
              <w:top w:val="single" w:sz="6" w:space="0" w:color="auto"/>
              <w:left w:val="single" w:sz="6" w:space="0" w:color="auto"/>
              <w:bottom w:val="single" w:sz="6" w:space="0" w:color="auto"/>
              <w:right w:val="single" w:sz="6" w:space="0" w:color="auto"/>
            </w:tcBorders>
          </w:tcPr>
          <w:p w:rsidR="005D2D2A" w:rsidRPr="005D2D2A" w:rsidRDefault="001F0B94" w:rsidP="002D1341">
            <w:pPr>
              <w:rPr>
                <w:rFonts w:ascii="Calibri" w:hAnsi="Calibri" w:cs="Arial"/>
                <w:sz w:val="16"/>
                <w:szCs w:val="16"/>
              </w:rPr>
            </w:pPr>
            <w:r>
              <w:rPr>
                <w:rFonts w:ascii="Calibri" w:hAnsi="Calibri" w:cs="Arial"/>
                <w:sz w:val="16"/>
                <w:szCs w:val="16"/>
              </w:rPr>
              <w:t>PwmCdd_</w:t>
            </w:r>
            <w:r w:rsidR="005D2D2A" w:rsidRPr="005D2D2A">
              <w:rPr>
                <w:rFonts w:ascii="Calibri" w:hAnsi="Calibri" w:cs="Arial"/>
                <w:sz w:val="16"/>
                <w:szCs w:val="16"/>
              </w:rPr>
              <w:t>PWMPrdRange_Cnt_M_u16</w:t>
            </w:r>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5D2D2A"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5D2D2A" w:rsidRDefault="00511082" w:rsidP="002D1341">
            <w:pPr>
              <w:jc w:val="center"/>
              <w:rPr>
                <w:rFonts w:ascii="Calibri" w:hAnsi="Calibri" w:cs="Arial"/>
                <w:sz w:val="16"/>
                <w:szCs w:val="16"/>
              </w:rPr>
            </w:pPr>
            <w:r>
              <w:rPr>
                <w:rFonts w:ascii="Calibri" w:hAnsi="Calibri" w:cs="Arial"/>
                <w:sz w:val="16"/>
                <w:szCs w:val="16"/>
              </w:rPr>
              <w:t>666</w:t>
            </w:r>
          </w:p>
        </w:tc>
        <w:tc>
          <w:tcPr>
            <w:tcW w:w="1170" w:type="dxa"/>
            <w:tcBorders>
              <w:top w:val="single" w:sz="6" w:space="0" w:color="auto"/>
              <w:left w:val="single" w:sz="6" w:space="0" w:color="auto"/>
              <w:bottom w:val="single" w:sz="6" w:space="0" w:color="auto"/>
              <w:right w:val="single" w:sz="6" w:space="0" w:color="auto"/>
            </w:tcBorders>
            <w:vAlign w:val="bottom"/>
          </w:tcPr>
          <w:p w:rsidR="005D2D2A" w:rsidRDefault="0099125F" w:rsidP="002D1341">
            <w:pPr>
              <w:jc w:val="center"/>
              <w:rPr>
                <w:rFonts w:ascii="Calibri" w:hAnsi="Calibri" w:cs="Arial"/>
                <w:sz w:val="16"/>
                <w:szCs w:val="16"/>
              </w:rPr>
            </w:pPr>
            <w:r>
              <w:rPr>
                <w:rFonts w:ascii="Calibri" w:hAnsi="Calibri" w:cs="Arial"/>
                <w:sz w:val="16"/>
                <w:szCs w:val="16"/>
              </w:rPr>
              <w:t>166</w:t>
            </w:r>
            <w:r w:rsidR="00511082">
              <w:rPr>
                <w:rFonts w:ascii="Calibri" w:hAnsi="Calibri" w:cs="Arial"/>
                <w:sz w:val="16"/>
                <w:szCs w:val="16"/>
              </w:rPr>
              <w:t>7</w:t>
            </w:r>
          </w:p>
        </w:tc>
        <w:tc>
          <w:tcPr>
            <w:tcW w:w="2250" w:type="dxa"/>
            <w:tcBorders>
              <w:top w:val="single" w:sz="6" w:space="0" w:color="auto"/>
              <w:left w:val="single" w:sz="6" w:space="0" w:color="auto"/>
              <w:bottom w:val="single" w:sz="6" w:space="0" w:color="auto"/>
              <w:right w:val="single" w:sz="6" w:space="0" w:color="auto"/>
            </w:tcBorders>
          </w:tcPr>
          <w:p w:rsidR="005D2D2A" w:rsidRPr="000D6856" w:rsidRDefault="005E7AB6" w:rsidP="002D1341">
            <w:pPr>
              <w:rPr>
                <w:rFonts w:ascii="Calibri" w:hAnsi="Calibri" w:cs="Arial"/>
                <w:sz w:val="16"/>
                <w:szCs w:val="16"/>
              </w:rPr>
            </w:pPr>
            <w:r w:rsidRPr="005E7AB6">
              <w:rPr>
                <w:rFonts w:ascii="Calibri" w:hAnsi="Calibri" w:cs="Arial"/>
                <w:sz w:val="16"/>
                <w:szCs w:val="16"/>
              </w:rPr>
              <w:t>PWMCDD_START_SEC_VAR_CLEARED_16</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2D134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k_DitherLPFKn_Cnt_u16</w:t>
            </w:r>
          </w:p>
        </w:tc>
      </w:tr>
      <w:tr w:rsidR="00AD5CF4" w:rsidTr="0063145D">
        <w:trPr>
          <w:trHeight w:val="608"/>
          <w:jc w:val="center"/>
        </w:trPr>
        <w:tc>
          <w:tcPr>
            <w:tcW w:w="4608" w:type="dxa"/>
            <w:tcBorders>
              <w:top w:val="nil"/>
              <w:left w:val="single" w:sz="6" w:space="0" w:color="auto"/>
              <w:right w:val="single" w:sz="6" w:space="0" w:color="auto"/>
            </w:tcBorders>
          </w:tcPr>
          <w:p w:rsidR="00AD5CF4" w:rsidRDefault="00AD5CF4" w:rsidP="002D1341">
            <w:pPr>
              <w:rPr>
                <w:rFonts w:ascii="Arial" w:hAnsi="Arial" w:cs="Arial"/>
                <w:sz w:val="16"/>
                <w:szCs w:val="16"/>
              </w:rPr>
            </w:pPr>
          </w:p>
          <w:p w:rsidR="00AD5CF4" w:rsidRDefault="00AD5CF4" w:rsidP="002D1341">
            <w:pPr>
              <w:rPr>
                <w:rFonts w:ascii="Arial" w:hAnsi="Arial" w:cs="Arial"/>
                <w:sz w:val="16"/>
                <w:szCs w:val="16"/>
              </w:rPr>
            </w:pPr>
            <w:r w:rsidRPr="00C47B1D">
              <w:rPr>
                <w:rFonts w:ascii="Arial" w:hAnsi="Arial" w:cs="Arial"/>
                <w:sz w:val="16"/>
                <w:szCs w:val="16"/>
              </w:rPr>
              <w:t>k_PWMBaseFrequency_Hz_u16</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628"/>
        <w:gridCol w:w="720"/>
        <w:gridCol w:w="1890"/>
        <w:gridCol w:w="3690"/>
      </w:tblGrid>
      <w:tr w:rsidR="00DE4889" w:rsidTr="00B069E6">
        <w:tc>
          <w:tcPr>
            <w:tcW w:w="26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7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d_NhetFreq_Hz_Cnt_u16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75000000UL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2E3330" w:rsidRDefault="002E3330"/>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d_HalfPrec16_Cnt_u16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32768UL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2E3330" w:rsidRDefault="002E3330"/>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16U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d_SeedInitial_Cnt_u16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10U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d_SeedMultiplier_Cnt_u16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57U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d_SeedOffset_Cnt_u16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d_PWMFreqDither_Hz_u16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Default="002E3330" w:rsidP="00042EEE">
            <w:r w:rsidRPr="006E512C">
              <w:t>2000U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d_FilterKdBits_Cnt_U16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5U</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d_MaxModIdx_Uls_u0p16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(0.9999847412109375,u0p16_T))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d_MinModIdx_Uls_u0p16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d_120Deg_Rev_u0p16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(0.3333333333,u0p16_T))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d_30Deg_Rev_u0p16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(0.0833333333,u0</w:t>
            </w:r>
            <w:r w:rsidRPr="004B08F3">
              <w:rPr>
                <w:lang w:val="fr-FR"/>
              </w:rPr>
              <w:lastRenderedPageBreak/>
              <w:t>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lastRenderedPageBreak/>
              <w:t>d_60Deg_Rev_u0p16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(0.1666666666,u0p16_T))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d_240Deg_Rev_u0p16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(0.6666666666,u0p16_T))</w:t>
            </w:r>
          </w:p>
        </w:tc>
      </w:tr>
      <w:tr w:rsidR="004B08F3" w:rsidRPr="009C306E"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d_180Deg_Rev_u0p16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w:t>
            </w:r>
            <w:proofErr w:type="spellStart"/>
            <w:r w:rsidRPr="004B08F3">
              <w:rPr>
                <w:lang w:val="fr-FR"/>
              </w:rPr>
              <w:t>FPM_InitFixedPoint_m</w:t>
            </w:r>
            <w:proofErr w:type="spellEnd"/>
            <w:r w:rsidRPr="004B08F3">
              <w:rPr>
                <w:lang w:val="fr-FR"/>
              </w:rPr>
              <w:t>(0.5,u0p16_T))</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d_0Deg_Rev_u0p16</w:t>
            </w:r>
          </w:p>
        </w:tc>
      </w:tr>
      <w:tr w:rsidR="004B08F3" w:rsidRP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((uint16)(d_PhaseAOffsetNrm_Rev_u0p16-d_120Deg_Rev_u0p16))</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(d_PhaseAOffsetNrm_Rev_u0p16+d_120Deg_Rev_u0p16)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d_60Deg_Rev_u0p16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d_RevpCnt_Uls_u0p32</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Pr>
                <w:rFonts w:ascii="Arial" w:hAnsi="Arial" w:cs="Arial"/>
                <w:sz w:val="16"/>
                <w:vertAlign w:val="superscript"/>
              </w:rPr>
              <w:t>-32</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w:t>
            </w:r>
            <w:r>
              <w:t>32</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699051UL/*(FPM_InitFixedPoint_m(1/d_PACntspRev_Uls_u16p0,u0p32_T))*/</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d_PACntspRev_Uls_u16p0</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u16p0</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6144U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d_SinePhsToGndTblSize_Cnt_u16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2049U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d_MSBMask_Cnt_u16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0x8000U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D_POSITIVEONE_CNT_S8</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Pr>
                <w:rFonts w:ascii="Arial" w:hAnsi="Arial" w:cs="Arial"/>
                <w:sz w:val="16"/>
              </w:rPr>
              <w:t>s8</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D_PHSAIDX_CNT</w:t>
            </w:r>
            <w:r w:rsidR="00002A33">
              <w:t>_</w:t>
            </w:r>
            <w:r w:rsidR="00173CCE">
              <w:t>U</w:t>
            </w:r>
            <w:r w:rsidR="00002A33">
              <w:t>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D_PHSBIDX_CNT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Default="004B08F3" w:rsidP="002D1341">
            <w:r w:rsidRPr="006502B3">
              <w:t>D_PHSCIDX_CNT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Default="004B08F3" w:rsidP="00042EEE">
            <w:r w:rsidRPr="00E90BB2">
              <w:t>2U</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sidRPr="004B08F3">
              <w:rPr>
                <w:rFonts w:ascii="Arial" w:hAnsi="Arial" w:cs="Arial"/>
                <w:sz w:val="16"/>
              </w:rPr>
              <w:t>t_S_SinePhsToGndTbl_Cnt_u0p16</w:t>
            </w:r>
            <w:r>
              <w:rPr>
                <w:rFonts w:ascii="Arial" w:hAnsi="Arial" w:cs="Arial"/>
                <w:sz w:val="16"/>
              </w:rPr>
              <w:t>[2049]</w:t>
            </w:r>
          </w:p>
        </w:tc>
        <w:tc>
          <w:tcPr>
            <w:tcW w:w="99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3600" w:type="dxa"/>
            <w:tcBorders>
              <w:top w:val="single" w:sz="6" w:space="0" w:color="auto"/>
              <w:left w:val="single" w:sz="6" w:space="0" w:color="auto"/>
              <w:bottom w:val="single" w:sz="6" w:space="0" w:color="auto"/>
              <w:right w:val="single" w:sz="6" w:space="0" w:color="auto"/>
            </w:tcBorders>
          </w:tcPr>
          <w:p w:rsidR="008B3E94" w:rsidRDefault="002A1969" w:rsidP="00F957FA">
            <w:pPr>
              <w:spacing w:before="60"/>
              <w:rPr>
                <w:rFonts w:ascii="Arial" w:hAnsi="Arial" w:cs="Arial"/>
                <w:sz w:val="16"/>
              </w:rPr>
            </w:pPr>
            <w:r w:rsidRPr="00424962">
              <w:rPr>
                <w:rFonts w:ascii="Arial" w:hAnsi="Arial" w:cs="Arial"/>
                <w:sz w:val="16"/>
              </w:rPr>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50.3pt" o:ole="">
                  <v:imagedata r:id="rId9" o:title=""/>
                </v:shape>
                <o:OLEObject Type="Embed" ProgID="Package" ShapeID="_x0000_i1025" DrawAspect="Icon" ObjectID="_1501595282" r:id="rId10"/>
              </w:object>
            </w:r>
          </w:p>
        </w:tc>
        <w:tc>
          <w:tcPr>
            <w:tcW w:w="144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None</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D87709" w:rsidRDefault="00D87709" w:rsidP="00D87709">
      <w:r>
        <w:t>The library functions / Macros that are called by the various sub modules are identified below,</w:t>
      </w:r>
    </w:p>
    <w:p w:rsidR="00D87709" w:rsidRDefault="00D87709" w:rsidP="00D87709">
      <w:pPr>
        <w:numPr>
          <w:ilvl w:val="0"/>
          <w:numId w:val="5"/>
        </w:numPr>
        <w:spacing w:after="0"/>
      </w:pPr>
      <w:proofErr w:type="spellStart"/>
      <w:r w:rsidRPr="00033E64">
        <w:t>FPM_FloatToFixed_m</w:t>
      </w:r>
      <w:proofErr w:type="spellEnd"/>
      <w:r>
        <w:t>()</w:t>
      </w:r>
    </w:p>
    <w:p w:rsidR="00D87709" w:rsidRDefault="00D87709" w:rsidP="00D87709">
      <w:pPr>
        <w:numPr>
          <w:ilvl w:val="0"/>
          <w:numId w:val="5"/>
        </w:numPr>
        <w:spacing w:after="0"/>
      </w:pPr>
      <w:proofErr w:type="spellStart"/>
      <w:r w:rsidRPr="00033E64">
        <w:t>FPM_FixedToFloat_m</w:t>
      </w:r>
      <w:proofErr w:type="spellEnd"/>
      <w:r>
        <w:t>()</w:t>
      </w:r>
    </w:p>
    <w:p w:rsidR="00D87709" w:rsidRDefault="00D87709" w:rsidP="00D87709">
      <w:pPr>
        <w:numPr>
          <w:ilvl w:val="0"/>
          <w:numId w:val="5"/>
        </w:numPr>
        <w:spacing w:after="0"/>
      </w:pPr>
      <w:proofErr w:type="spellStart"/>
      <w:r w:rsidRPr="00D87709">
        <w:t>Limit_m</w:t>
      </w:r>
      <w:proofErr w:type="spellEnd"/>
      <w:r w:rsidRPr="00D87709">
        <w:t>()</w:t>
      </w:r>
    </w:p>
    <w:p w:rsidR="00D87709" w:rsidRDefault="00D87709" w:rsidP="00D87709">
      <w:pPr>
        <w:numPr>
          <w:ilvl w:val="0"/>
          <w:numId w:val="5"/>
        </w:numPr>
        <w:spacing w:after="0"/>
      </w:pPr>
      <w:proofErr w:type="spellStart"/>
      <w:r w:rsidRPr="00D87709">
        <w:t>Max_m</w:t>
      </w:r>
      <w:proofErr w:type="spellEnd"/>
      <w:r>
        <w:t>()</w:t>
      </w:r>
    </w:p>
    <w:p w:rsidR="00D87709" w:rsidRDefault="00D87709" w:rsidP="00D87709">
      <w:pPr>
        <w:numPr>
          <w:ilvl w:val="0"/>
          <w:numId w:val="5"/>
        </w:numPr>
        <w:spacing w:after="0"/>
      </w:pPr>
      <w:proofErr w:type="spellStart"/>
      <w:r>
        <w:t>Min_m</w:t>
      </w:r>
      <w:proofErr w:type="spellEnd"/>
      <w:r>
        <w:t>()</w:t>
      </w:r>
    </w:p>
    <w:p w:rsidR="00173CCE" w:rsidRDefault="00C75A29" w:rsidP="00D87709">
      <w:pPr>
        <w:numPr>
          <w:ilvl w:val="0"/>
          <w:numId w:val="5"/>
        </w:numPr>
        <w:spacing w:after="0"/>
      </w:pPr>
      <w:r w:rsidRPr="00C75A29">
        <w:t>CDD_Read_PhaseAdvanceFinal_Rev_u0p16()</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3828"/>
        <w:gridCol w:w="1098"/>
        <w:gridCol w:w="644"/>
        <w:gridCol w:w="884"/>
        <w:gridCol w:w="649"/>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872AAE" w:rsidP="00F957FA">
            <w:pPr>
              <w:spacing w:before="60"/>
              <w:rPr>
                <w:rFonts w:ascii="Arial" w:hAnsi="Arial" w:cs="Arial"/>
                <w:sz w:val="16"/>
              </w:rPr>
            </w:pPr>
            <w:proofErr w:type="spellStart"/>
            <w:r w:rsidRPr="00872AAE">
              <w:rPr>
                <w:rFonts w:ascii="Arial" w:hAnsi="Arial" w:cs="Arial"/>
                <w:sz w:val="16"/>
              </w:rPr>
              <w:t>CDD_ApplyPWMMtrElecMechPol</w:t>
            </w:r>
            <w:proofErr w:type="spellEnd"/>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872AAE" w:rsidP="00F957FA">
            <w:pPr>
              <w:spacing w:before="60"/>
              <w:rPr>
                <w:rFonts w:ascii="Arial" w:hAnsi="Arial" w:cs="Arial"/>
                <w:sz w:val="16"/>
              </w:rPr>
            </w:pPr>
            <w:r w:rsidRPr="00872AAE">
              <w:rPr>
                <w:rFonts w:ascii="Arial" w:hAnsi="Arial" w:cs="Arial"/>
                <w:sz w:val="16"/>
              </w:rPr>
              <w:t>MtrElecMechPol_Cnt_s8</w:t>
            </w:r>
          </w:p>
        </w:tc>
        <w:tc>
          <w:tcPr>
            <w:tcW w:w="1132" w:type="dxa"/>
          </w:tcPr>
          <w:p w:rsidR="00F957FA" w:rsidRDefault="00872AAE" w:rsidP="00872AAE">
            <w:pPr>
              <w:spacing w:before="60"/>
              <w:rPr>
                <w:rFonts w:ascii="Arial" w:hAnsi="Arial" w:cs="Arial"/>
                <w:sz w:val="16"/>
              </w:rPr>
            </w:pPr>
            <w:proofErr w:type="spellStart"/>
            <w:r>
              <w:rPr>
                <w:rFonts w:ascii="Arial" w:hAnsi="Arial" w:cs="Arial"/>
                <w:sz w:val="16"/>
              </w:rPr>
              <w:t>Sint</w:t>
            </w:r>
            <w:proofErr w:type="spellEnd"/>
            <w:r>
              <w:rPr>
                <w:rFonts w:ascii="Arial" w:hAnsi="Arial" w:cs="Arial"/>
                <w:sz w:val="16"/>
              </w:rPr>
              <w:t xml:space="preserve"> 8</w:t>
            </w:r>
          </w:p>
        </w:tc>
        <w:tc>
          <w:tcPr>
            <w:tcW w:w="658" w:type="dxa"/>
          </w:tcPr>
          <w:p w:rsidR="00F957FA" w:rsidRDefault="00E04CC7" w:rsidP="00F957FA">
            <w:pPr>
              <w:spacing w:before="60"/>
              <w:rPr>
                <w:rFonts w:ascii="Arial" w:hAnsi="Arial" w:cs="Arial"/>
                <w:sz w:val="16"/>
              </w:rPr>
            </w:pPr>
            <w:r>
              <w:rPr>
                <w:rFonts w:ascii="Arial" w:hAnsi="Arial" w:cs="Arial"/>
                <w:sz w:val="16"/>
              </w:rPr>
              <w:t>-1</w:t>
            </w:r>
          </w:p>
        </w:tc>
        <w:tc>
          <w:tcPr>
            <w:tcW w:w="658" w:type="dxa"/>
          </w:tcPr>
          <w:p w:rsidR="00F957FA" w:rsidRDefault="00E04CC7" w:rsidP="00F957FA">
            <w:pPr>
              <w:spacing w:before="60"/>
              <w:rPr>
                <w:rFonts w:ascii="Arial" w:hAnsi="Arial" w:cs="Arial"/>
                <w:sz w:val="16"/>
              </w:rPr>
            </w:pPr>
            <w:r>
              <w:rPr>
                <w:rFonts w:ascii="Arial" w:hAnsi="Arial" w:cs="Arial"/>
                <w:sz w:val="16"/>
              </w:rPr>
              <w:t>1</w:t>
            </w: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872AAE" w:rsidP="00872AAE">
            <w:pPr>
              <w:spacing w:before="60"/>
              <w:rPr>
                <w:rFonts w:ascii="Arial" w:hAnsi="Arial" w:cs="Arial"/>
                <w:sz w:val="16"/>
              </w:rPr>
            </w:pPr>
            <w:r w:rsidRPr="00872AAE">
              <w:rPr>
                <w:rFonts w:ascii="Arial" w:hAnsi="Arial" w:cs="Arial"/>
                <w:sz w:val="16"/>
              </w:rPr>
              <w:t>CDD_PhaseOffset_Rev_M_u0p16</w:t>
            </w:r>
          </w:p>
        </w:tc>
        <w:tc>
          <w:tcPr>
            <w:tcW w:w="1132" w:type="dxa"/>
          </w:tcPr>
          <w:p w:rsidR="00F957FA" w:rsidRDefault="00872AAE" w:rsidP="00872AAE">
            <w:pPr>
              <w:spacing w:before="60"/>
              <w:rPr>
                <w:rFonts w:ascii="Arial" w:hAnsi="Arial" w:cs="Arial"/>
                <w:sz w:val="16"/>
              </w:rPr>
            </w:pPr>
            <w:r>
              <w:rPr>
                <w:rFonts w:ascii="Arial" w:hAnsi="Arial" w:cs="Arial"/>
                <w:sz w:val="16"/>
              </w:rPr>
              <w:t>Uint</w:t>
            </w:r>
            <w:r w:rsidR="00E12A1A">
              <w:rPr>
                <w:rFonts w:ascii="Arial" w:hAnsi="Arial" w:cs="Arial"/>
                <w:sz w:val="16"/>
              </w:rPr>
              <w:t>1</w:t>
            </w:r>
            <w:r>
              <w:rPr>
                <w:rFonts w:ascii="Arial" w:hAnsi="Arial" w:cs="Arial"/>
                <w:sz w:val="16"/>
              </w:rPr>
              <w:t>6</w:t>
            </w:r>
          </w:p>
        </w:tc>
        <w:tc>
          <w:tcPr>
            <w:tcW w:w="658" w:type="dxa"/>
          </w:tcPr>
          <w:p w:rsidR="00F957FA" w:rsidRDefault="00E04CC7" w:rsidP="00F957FA">
            <w:pPr>
              <w:spacing w:before="60"/>
              <w:rPr>
                <w:rFonts w:ascii="Arial" w:hAnsi="Arial" w:cs="Arial"/>
                <w:sz w:val="16"/>
              </w:rPr>
            </w:pPr>
            <w:r>
              <w:rPr>
                <w:rFonts w:ascii="Arial" w:hAnsi="Arial" w:cs="Arial"/>
                <w:sz w:val="16"/>
              </w:rPr>
              <w:t>0</w:t>
            </w:r>
          </w:p>
        </w:tc>
        <w:tc>
          <w:tcPr>
            <w:tcW w:w="658" w:type="dxa"/>
          </w:tcPr>
          <w:p w:rsidR="00F957FA" w:rsidRDefault="00E04CC7" w:rsidP="00F957FA">
            <w:pPr>
              <w:spacing w:before="60"/>
              <w:rPr>
                <w:rFonts w:ascii="Arial" w:hAnsi="Arial" w:cs="Arial"/>
                <w:sz w:val="16"/>
              </w:rPr>
            </w:pPr>
            <w:r>
              <w:rPr>
                <w:rFonts w:ascii="Arial" w:hAnsi="Arial" w:cs="Arial"/>
                <w:sz w:val="16"/>
              </w:rPr>
              <w:t>0.999987</w:t>
            </w: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C21745" w:rsidRDefault="00C21745" w:rsidP="00C21745">
      <w:r w:rsidRPr="00C21745">
        <w:t xml:space="preserve">Applies the offsets needed for </w:t>
      </w:r>
      <w:proofErr w:type="spellStart"/>
      <w:r w:rsidRPr="00C21745">
        <w:t>MtrElecMech</w:t>
      </w:r>
      <w:proofErr w:type="spellEnd"/>
      <w:r w:rsidRPr="00C21745">
        <w:t xml:space="preserve"> Polarity Setting</w:t>
      </w:r>
    </w:p>
    <w:p w:rsidR="00360913" w:rsidRDefault="00934E60" w:rsidP="00C21745">
      <w:r>
        <w:object w:dxaOrig="10125" w:dyaOrig="6345">
          <v:shape id="_x0000_i1026" type="#_x0000_t75" style="width:505.85pt;height:318pt" o:ole="">
            <v:imagedata r:id="rId11" o:title=""/>
          </v:shape>
          <o:OLEObject Type="Embed" ProgID="Visio.Drawing.11" ShapeID="_x0000_i1026" DrawAspect="Content" ObjectID="_1501595283" r:id="rId12"/>
        </w:object>
      </w:r>
    </w:p>
    <w:p w:rsidR="00C21745" w:rsidRPr="00C21745" w:rsidRDefault="00C21745" w:rsidP="00C21745"/>
    <w:p w:rsidR="00872AAE" w:rsidRDefault="00872AAE" w:rsidP="00872AAE">
      <w:pPr>
        <w:pStyle w:val="Heading3"/>
      </w:pPr>
      <w:r>
        <w:t>Global</w:t>
      </w:r>
      <w:r w:rsidR="00E12A1A">
        <w:t xml:space="preserve"> Function #2</w:t>
      </w:r>
    </w:p>
    <w:tbl>
      <w:tblPr>
        <w:tblW w:w="8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4"/>
        <w:gridCol w:w="3893"/>
        <w:gridCol w:w="1115"/>
        <w:gridCol w:w="651"/>
        <w:gridCol w:w="750"/>
        <w:gridCol w:w="653"/>
      </w:tblGrid>
      <w:tr w:rsidR="00872AAE" w:rsidTr="00E04CC7">
        <w:tc>
          <w:tcPr>
            <w:tcW w:w="1894" w:type="dxa"/>
          </w:tcPr>
          <w:p w:rsidR="00872AAE" w:rsidRDefault="00872AAE" w:rsidP="00042EEE">
            <w:pPr>
              <w:spacing w:before="60"/>
              <w:rPr>
                <w:rFonts w:ascii="Arial" w:hAnsi="Arial" w:cs="Arial"/>
                <w:b/>
                <w:bCs/>
                <w:sz w:val="16"/>
              </w:rPr>
            </w:pPr>
            <w:r>
              <w:rPr>
                <w:rFonts w:ascii="Arial" w:hAnsi="Arial" w:cs="Arial"/>
                <w:b/>
                <w:bCs/>
                <w:sz w:val="16"/>
              </w:rPr>
              <w:t>Function Name</w:t>
            </w:r>
          </w:p>
        </w:tc>
        <w:tc>
          <w:tcPr>
            <w:tcW w:w="3893" w:type="dxa"/>
          </w:tcPr>
          <w:p w:rsidR="00872AAE" w:rsidRDefault="00E12A1A" w:rsidP="00042EEE">
            <w:pPr>
              <w:spacing w:before="60"/>
              <w:rPr>
                <w:rFonts w:ascii="Arial" w:hAnsi="Arial" w:cs="Arial"/>
                <w:sz w:val="16"/>
              </w:rPr>
            </w:pPr>
            <w:proofErr w:type="spellStart"/>
            <w:r w:rsidRPr="00E12A1A">
              <w:rPr>
                <w:rFonts w:ascii="Arial" w:hAnsi="Arial" w:cs="Arial"/>
                <w:sz w:val="16"/>
              </w:rPr>
              <w:t>CDDPorts_ClearPhsReasSum</w:t>
            </w:r>
            <w:proofErr w:type="spellEnd"/>
          </w:p>
        </w:tc>
        <w:tc>
          <w:tcPr>
            <w:tcW w:w="1115"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Type</w:t>
            </w:r>
          </w:p>
        </w:tc>
        <w:tc>
          <w:tcPr>
            <w:tcW w:w="651"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Min</w:t>
            </w:r>
          </w:p>
        </w:tc>
        <w:tc>
          <w:tcPr>
            <w:tcW w:w="750"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Max</w:t>
            </w:r>
          </w:p>
        </w:tc>
        <w:tc>
          <w:tcPr>
            <w:tcW w:w="653" w:type="dxa"/>
            <w:tcBorders>
              <w:bottom w:val="single" w:sz="4" w:space="0" w:color="auto"/>
            </w:tcBorders>
            <w:shd w:val="pct30" w:color="FFFF00" w:fill="auto"/>
          </w:tcPr>
          <w:p w:rsidR="00872AAE" w:rsidRDefault="00872AAE" w:rsidP="00042EE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872AAE" w:rsidTr="00E04CC7">
        <w:tc>
          <w:tcPr>
            <w:tcW w:w="1894" w:type="dxa"/>
          </w:tcPr>
          <w:p w:rsidR="00872AAE" w:rsidRDefault="00872AAE" w:rsidP="00042EEE">
            <w:pPr>
              <w:spacing w:before="60"/>
              <w:rPr>
                <w:rFonts w:ascii="Arial" w:hAnsi="Arial" w:cs="Arial"/>
                <w:b/>
                <w:bCs/>
                <w:sz w:val="16"/>
              </w:rPr>
            </w:pPr>
            <w:r>
              <w:rPr>
                <w:rFonts w:ascii="Arial" w:hAnsi="Arial" w:cs="Arial"/>
                <w:b/>
                <w:bCs/>
                <w:sz w:val="16"/>
              </w:rPr>
              <w:t xml:space="preserve">Arguments Passed </w:t>
            </w:r>
          </w:p>
        </w:tc>
        <w:tc>
          <w:tcPr>
            <w:tcW w:w="3893" w:type="dxa"/>
          </w:tcPr>
          <w:p w:rsidR="00872AAE" w:rsidRDefault="00E12A1A" w:rsidP="00E12A1A">
            <w:pPr>
              <w:spacing w:before="60"/>
              <w:rPr>
                <w:rFonts w:ascii="Arial" w:hAnsi="Arial" w:cs="Arial"/>
                <w:sz w:val="16"/>
              </w:rPr>
            </w:pPr>
            <w:r w:rsidRPr="00E12A1A">
              <w:rPr>
                <w:rFonts w:ascii="Arial" w:hAnsi="Arial" w:cs="Arial"/>
                <w:sz w:val="16"/>
              </w:rPr>
              <w:t>DataAccessBfr_Cnt_T_u16</w:t>
            </w:r>
          </w:p>
        </w:tc>
        <w:tc>
          <w:tcPr>
            <w:tcW w:w="1115" w:type="dxa"/>
          </w:tcPr>
          <w:p w:rsidR="00872AAE" w:rsidRDefault="00E12A1A" w:rsidP="00042EEE">
            <w:pPr>
              <w:spacing w:before="60"/>
              <w:rPr>
                <w:rFonts w:ascii="Arial" w:hAnsi="Arial" w:cs="Arial"/>
                <w:sz w:val="16"/>
              </w:rPr>
            </w:pPr>
            <w:r>
              <w:rPr>
                <w:rFonts w:ascii="Arial" w:hAnsi="Arial" w:cs="Arial"/>
                <w:sz w:val="16"/>
              </w:rPr>
              <w:t>Uint16</w:t>
            </w:r>
          </w:p>
        </w:tc>
        <w:tc>
          <w:tcPr>
            <w:tcW w:w="651" w:type="dxa"/>
          </w:tcPr>
          <w:p w:rsidR="00872AAE" w:rsidRDefault="00E04CC7" w:rsidP="00042EEE">
            <w:pPr>
              <w:spacing w:before="60"/>
              <w:rPr>
                <w:rFonts w:ascii="Arial" w:hAnsi="Arial" w:cs="Arial"/>
                <w:sz w:val="16"/>
              </w:rPr>
            </w:pPr>
            <w:r>
              <w:rPr>
                <w:rFonts w:ascii="Arial" w:hAnsi="Arial" w:cs="Arial"/>
                <w:sz w:val="16"/>
              </w:rPr>
              <w:t>0</w:t>
            </w:r>
          </w:p>
        </w:tc>
        <w:tc>
          <w:tcPr>
            <w:tcW w:w="750" w:type="dxa"/>
          </w:tcPr>
          <w:p w:rsidR="00872AAE" w:rsidRDefault="00E04CC7" w:rsidP="00042EEE">
            <w:pPr>
              <w:spacing w:before="60"/>
              <w:rPr>
                <w:rFonts w:ascii="Arial" w:hAnsi="Arial" w:cs="Arial"/>
                <w:sz w:val="16"/>
              </w:rPr>
            </w:pPr>
            <w:r>
              <w:rPr>
                <w:rFonts w:ascii="Arial" w:hAnsi="Arial" w:cs="Arial"/>
                <w:sz w:val="16"/>
              </w:rPr>
              <w:t>1</w:t>
            </w:r>
          </w:p>
        </w:tc>
        <w:tc>
          <w:tcPr>
            <w:tcW w:w="653" w:type="dxa"/>
            <w:shd w:val="pct15" w:color="auto" w:fill="auto"/>
          </w:tcPr>
          <w:p w:rsidR="00872AAE" w:rsidRDefault="00872AAE" w:rsidP="00042EEE">
            <w:pPr>
              <w:spacing w:before="60"/>
              <w:rPr>
                <w:rFonts w:ascii="Arial" w:hAnsi="Arial" w:cs="Arial"/>
                <w:sz w:val="16"/>
              </w:rPr>
            </w:pPr>
          </w:p>
        </w:tc>
      </w:tr>
      <w:tr w:rsidR="00E12A1A" w:rsidTr="00E04CC7">
        <w:tc>
          <w:tcPr>
            <w:tcW w:w="1894" w:type="dxa"/>
          </w:tcPr>
          <w:p w:rsidR="00E12A1A" w:rsidRDefault="00E12A1A" w:rsidP="00042EEE">
            <w:pPr>
              <w:spacing w:before="60"/>
              <w:rPr>
                <w:rFonts w:ascii="Arial" w:hAnsi="Arial" w:cs="Arial"/>
                <w:b/>
                <w:bCs/>
                <w:sz w:val="16"/>
              </w:rPr>
            </w:pPr>
            <w:bookmarkStart w:id="9" w:name="OLE_LINK7"/>
            <w:bookmarkStart w:id="10" w:name="OLE_LINK8"/>
            <w:bookmarkStart w:id="11" w:name="OLE_LINK11"/>
            <w:r>
              <w:rPr>
                <w:rFonts w:ascii="Arial" w:hAnsi="Arial" w:cs="Arial"/>
                <w:b/>
                <w:bCs/>
                <w:sz w:val="16"/>
              </w:rPr>
              <w:t>Return Value</w:t>
            </w:r>
          </w:p>
        </w:tc>
        <w:tc>
          <w:tcPr>
            <w:tcW w:w="3893" w:type="dxa"/>
          </w:tcPr>
          <w:p w:rsidR="00E12A1A" w:rsidRDefault="00E12A1A" w:rsidP="00042EEE">
            <w:pPr>
              <w:spacing w:before="60"/>
              <w:rPr>
                <w:rFonts w:ascii="Arial" w:hAnsi="Arial" w:cs="Arial"/>
                <w:sz w:val="16"/>
              </w:rPr>
            </w:pPr>
            <w:r w:rsidRPr="00E12A1A">
              <w:rPr>
                <w:rFonts w:ascii="Arial" w:hAnsi="Arial" w:cs="Arial"/>
                <w:sz w:val="16"/>
              </w:rPr>
              <w:t>CDD_PWMDutyCycleASum_Cnt_G_u32</w:t>
            </w:r>
          </w:p>
        </w:tc>
        <w:tc>
          <w:tcPr>
            <w:tcW w:w="1115" w:type="dxa"/>
          </w:tcPr>
          <w:p w:rsidR="00E12A1A" w:rsidRDefault="00E12A1A">
            <w:r w:rsidRPr="00B956F4">
              <w:rPr>
                <w:rFonts w:ascii="Arial" w:hAnsi="Arial" w:cs="Arial"/>
                <w:sz w:val="16"/>
              </w:rPr>
              <w:t>Uint</w:t>
            </w:r>
            <w:r>
              <w:rPr>
                <w:rFonts w:ascii="Arial" w:hAnsi="Arial" w:cs="Arial"/>
                <w:sz w:val="16"/>
              </w:rPr>
              <w:t>32</w:t>
            </w:r>
          </w:p>
        </w:tc>
        <w:tc>
          <w:tcPr>
            <w:tcW w:w="651" w:type="dxa"/>
          </w:tcPr>
          <w:p w:rsidR="00E12A1A" w:rsidRDefault="00E04CC7" w:rsidP="00042EEE">
            <w:pPr>
              <w:spacing w:before="60"/>
              <w:rPr>
                <w:rFonts w:ascii="Arial" w:hAnsi="Arial" w:cs="Arial"/>
                <w:sz w:val="16"/>
              </w:rPr>
            </w:pPr>
            <w:r>
              <w:rPr>
                <w:rFonts w:ascii="Arial" w:hAnsi="Arial" w:cs="Arial"/>
                <w:sz w:val="16"/>
              </w:rPr>
              <w:t>0</w:t>
            </w:r>
          </w:p>
        </w:tc>
        <w:tc>
          <w:tcPr>
            <w:tcW w:w="750" w:type="dxa"/>
          </w:tcPr>
          <w:p w:rsidR="00E12A1A" w:rsidRDefault="00E04CC7" w:rsidP="00042EEE">
            <w:pPr>
              <w:spacing w:before="60"/>
              <w:rPr>
                <w:rFonts w:ascii="Arial" w:hAnsi="Arial" w:cs="Arial"/>
                <w:sz w:val="16"/>
              </w:rPr>
            </w:pPr>
            <w:r>
              <w:rPr>
                <w:rFonts w:ascii="Arial" w:hAnsi="Arial" w:cs="Arial"/>
                <w:sz w:val="16"/>
              </w:rPr>
              <w:t>200000</w:t>
            </w:r>
          </w:p>
        </w:tc>
        <w:tc>
          <w:tcPr>
            <w:tcW w:w="653" w:type="dxa"/>
          </w:tcPr>
          <w:p w:rsidR="00E12A1A" w:rsidRDefault="00E04CC7" w:rsidP="00042EEE">
            <w:pPr>
              <w:spacing w:before="60"/>
              <w:rPr>
                <w:rFonts w:ascii="Arial" w:hAnsi="Arial" w:cs="Arial"/>
                <w:sz w:val="16"/>
              </w:rPr>
            </w:pPr>
            <w:r>
              <w:rPr>
                <w:rFonts w:ascii="Arial" w:hAnsi="Arial" w:cs="Arial"/>
                <w:sz w:val="16"/>
              </w:rPr>
              <w:t>N/A</w:t>
            </w:r>
          </w:p>
        </w:tc>
      </w:tr>
      <w:bookmarkEnd w:id="9"/>
      <w:bookmarkEnd w:id="10"/>
      <w:bookmarkEnd w:id="11"/>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Default="00E04CC7" w:rsidP="00042EEE">
            <w:pPr>
              <w:spacing w:before="60"/>
              <w:rPr>
                <w:rFonts w:ascii="Arial" w:hAnsi="Arial" w:cs="Arial"/>
                <w:sz w:val="16"/>
              </w:rPr>
            </w:pPr>
            <w:r w:rsidRPr="00E12A1A">
              <w:rPr>
                <w:rFonts w:ascii="Arial" w:hAnsi="Arial" w:cs="Arial"/>
                <w:sz w:val="16"/>
              </w:rPr>
              <w:t>CDD_PWMDutyCycleBSum_Cnt_G_u32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r>
              <w:rPr>
                <w:rFonts w:ascii="Arial" w:hAnsi="Arial" w:cs="Arial"/>
                <w:sz w:val="16"/>
              </w:rPr>
              <w:t>200000</w:t>
            </w:r>
          </w:p>
        </w:tc>
        <w:tc>
          <w:tcPr>
            <w:tcW w:w="653" w:type="dxa"/>
          </w:tcPr>
          <w:p w:rsidR="00E04CC7" w:rsidRDefault="00E04CC7" w:rsidP="00042EEE">
            <w:pPr>
              <w:spacing w:before="60"/>
              <w:rPr>
                <w:rFonts w:ascii="Arial" w:hAnsi="Arial" w:cs="Arial"/>
                <w:sz w:val="16"/>
              </w:rPr>
            </w:pPr>
            <w:r>
              <w:rPr>
                <w:rFonts w:ascii="Arial" w:hAnsi="Arial" w:cs="Arial"/>
                <w:sz w:val="16"/>
              </w:rPr>
              <w:t>N/A</w:t>
            </w:r>
          </w:p>
        </w:tc>
      </w:tr>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Pr="00E12A1A" w:rsidRDefault="00E04CC7" w:rsidP="00042EEE">
            <w:pPr>
              <w:spacing w:before="60"/>
              <w:rPr>
                <w:rFonts w:ascii="Arial" w:hAnsi="Arial" w:cs="Arial"/>
                <w:sz w:val="16"/>
              </w:rPr>
            </w:pPr>
            <w:r>
              <w:rPr>
                <w:rFonts w:ascii="Arial" w:hAnsi="Arial" w:cs="Arial"/>
                <w:sz w:val="16"/>
              </w:rPr>
              <w:t>CDD_PWMDutyCycleC</w:t>
            </w:r>
            <w:r w:rsidRPr="00E12A1A">
              <w:rPr>
                <w:rFonts w:ascii="Arial" w:hAnsi="Arial" w:cs="Arial"/>
                <w:sz w:val="16"/>
              </w:rPr>
              <w:t>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bookmarkStart w:id="12" w:name="OLE_LINK9"/>
            <w:bookmarkStart w:id="13" w:name="OLE_LINK10"/>
            <w:r>
              <w:rPr>
                <w:rFonts w:ascii="Arial" w:hAnsi="Arial" w:cs="Arial"/>
                <w:sz w:val="16"/>
              </w:rPr>
              <w:t>200000</w:t>
            </w:r>
            <w:bookmarkEnd w:id="12"/>
            <w:bookmarkEnd w:id="13"/>
          </w:p>
        </w:tc>
        <w:tc>
          <w:tcPr>
            <w:tcW w:w="653" w:type="dxa"/>
          </w:tcPr>
          <w:p w:rsidR="00E04CC7" w:rsidRDefault="00E04CC7" w:rsidP="00042EEE">
            <w:pPr>
              <w:spacing w:before="60"/>
              <w:rPr>
                <w:rFonts w:ascii="Arial" w:hAnsi="Arial" w:cs="Arial"/>
                <w:sz w:val="16"/>
              </w:rPr>
            </w:pPr>
            <w:r>
              <w:rPr>
                <w:rFonts w:ascii="Arial" w:hAnsi="Arial" w:cs="Arial"/>
                <w:sz w:val="16"/>
              </w:rPr>
              <w:t>N/A</w:t>
            </w:r>
          </w:p>
        </w:tc>
      </w:tr>
      <w:tr w:rsidR="00E04CC7" w:rsidTr="00E04CC7">
        <w:tc>
          <w:tcPr>
            <w:tcW w:w="1894" w:type="dxa"/>
          </w:tcPr>
          <w:p w:rsidR="00E04CC7" w:rsidRDefault="00E04CC7" w:rsidP="00042EEE">
            <w:pPr>
              <w:spacing w:before="60"/>
              <w:rPr>
                <w:rFonts w:ascii="Arial" w:hAnsi="Arial" w:cs="Arial"/>
                <w:b/>
                <w:bCs/>
                <w:sz w:val="16"/>
              </w:rPr>
            </w:pPr>
          </w:p>
        </w:tc>
        <w:tc>
          <w:tcPr>
            <w:tcW w:w="3893" w:type="dxa"/>
          </w:tcPr>
          <w:p w:rsidR="00E04CC7" w:rsidRPr="00E12A1A" w:rsidRDefault="00E04CC7" w:rsidP="00042EEE">
            <w:pPr>
              <w:spacing w:before="60"/>
              <w:rPr>
                <w:rFonts w:ascii="Arial" w:hAnsi="Arial" w:cs="Arial"/>
                <w:sz w:val="16"/>
              </w:rPr>
            </w:pPr>
            <w:r w:rsidRPr="00E12A1A">
              <w:rPr>
                <w:rFonts w:ascii="Arial" w:hAnsi="Arial" w:cs="Arial"/>
                <w:sz w:val="16"/>
              </w:rPr>
              <w:t>CDD_PWMPeriodSum_Cnt_G_u32</w:t>
            </w:r>
          </w:p>
        </w:tc>
        <w:tc>
          <w:tcPr>
            <w:tcW w:w="1115" w:type="dxa"/>
          </w:tcPr>
          <w:p w:rsidR="00E04CC7" w:rsidRDefault="00E04CC7">
            <w:r w:rsidRPr="003803E7">
              <w:rPr>
                <w:rFonts w:ascii="Arial" w:hAnsi="Arial" w:cs="Arial"/>
                <w:sz w:val="16"/>
              </w:rPr>
              <w:t>Uint32</w:t>
            </w:r>
          </w:p>
        </w:tc>
        <w:tc>
          <w:tcPr>
            <w:tcW w:w="651" w:type="dxa"/>
          </w:tcPr>
          <w:p w:rsidR="00E04CC7" w:rsidRDefault="00E04CC7" w:rsidP="00042EEE">
            <w:pPr>
              <w:spacing w:before="60"/>
              <w:rPr>
                <w:rFonts w:ascii="Arial" w:hAnsi="Arial" w:cs="Arial"/>
                <w:sz w:val="16"/>
              </w:rPr>
            </w:pPr>
            <w:r>
              <w:rPr>
                <w:rFonts w:ascii="Arial" w:hAnsi="Arial" w:cs="Arial"/>
                <w:sz w:val="16"/>
              </w:rPr>
              <w:t>0</w:t>
            </w:r>
          </w:p>
        </w:tc>
        <w:tc>
          <w:tcPr>
            <w:tcW w:w="750" w:type="dxa"/>
          </w:tcPr>
          <w:p w:rsidR="00E04CC7" w:rsidRDefault="00E04CC7" w:rsidP="00042EEE">
            <w:pPr>
              <w:spacing w:before="60"/>
              <w:rPr>
                <w:rFonts w:ascii="Arial" w:hAnsi="Arial" w:cs="Arial"/>
                <w:sz w:val="16"/>
              </w:rPr>
            </w:pPr>
            <w:r>
              <w:rPr>
                <w:rFonts w:ascii="Arial" w:hAnsi="Arial" w:cs="Arial"/>
                <w:sz w:val="16"/>
              </w:rPr>
              <w:t>200000</w:t>
            </w:r>
          </w:p>
        </w:tc>
        <w:tc>
          <w:tcPr>
            <w:tcW w:w="653" w:type="dxa"/>
          </w:tcPr>
          <w:p w:rsidR="00E04CC7" w:rsidRDefault="00E04CC7" w:rsidP="00042EEE">
            <w:pPr>
              <w:spacing w:before="60"/>
              <w:rPr>
                <w:rFonts w:ascii="Arial" w:hAnsi="Arial" w:cs="Arial"/>
                <w:sz w:val="16"/>
              </w:rPr>
            </w:pPr>
            <w:r>
              <w:rPr>
                <w:rFonts w:ascii="Arial" w:hAnsi="Arial" w:cs="Arial"/>
                <w:sz w:val="16"/>
              </w:rPr>
              <w:t>N/A</w:t>
            </w:r>
          </w:p>
        </w:tc>
      </w:tr>
    </w:tbl>
    <w:p w:rsidR="00C21745" w:rsidRDefault="00C21745" w:rsidP="00C21745">
      <w:pPr>
        <w:pStyle w:val="Heading4"/>
      </w:pPr>
      <w:r>
        <w:lastRenderedPageBreak/>
        <w:t>Description</w:t>
      </w:r>
    </w:p>
    <w:p w:rsidR="00C21745" w:rsidRDefault="00361DFE" w:rsidP="00C21745">
      <w:pPr>
        <w:pStyle w:val="Heading2"/>
        <w:numPr>
          <w:ilvl w:val="0"/>
          <w:numId w:val="0"/>
        </w:numPr>
      </w:pPr>
      <w:r>
        <w:object w:dxaOrig="4860" w:dyaOrig="2256">
          <v:shape id="_x0000_i1027" type="#_x0000_t75" style="width:243.25pt;height:114pt" o:ole="">
            <v:imagedata r:id="rId13" o:title=""/>
          </v:shape>
          <o:OLEObject Type="Embed" ProgID="Visio.Drawing.11" ShapeID="_x0000_i1027" DrawAspect="Content" ObjectID="_1501595284" r:id="rId14"/>
        </w:object>
      </w:r>
    </w:p>
    <w:p w:rsidR="008B3E94" w:rsidRDefault="008B3E94" w:rsidP="00C21745">
      <w:pPr>
        <w:pStyle w:val="Heading2"/>
      </w:pPr>
      <w:r>
        <w:t>Local Functions/Macros Used by this MDD only</w:t>
      </w:r>
    </w:p>
    <w:p w:rsidR="00E04CC7" w:rsidRDefault="001965A3">
      <w:pPr>
        <w:ind w:left="576"/>
      </w:pPr>
      <w:r>
        <w:t xml:space="preserve">Local Macros  are defined in </w:t>
      </w:r>
      <w:proofErr w:type="spellStart"/>
      <w:r>
        <w:t>PWMCDD_Cfg.h</w:t>
      </w:r>
      <w:proofErr w:type="spellEnd"/>
      <w:r>
        <w:t xml:space="preserve"> file as the return values/calculation of return values are more project specific</w:t>
      </w:r>
    </w:p>
    <w:p w:rsidR="008B3E94" w:rsidRDefault="008B3E94" w:rsidP="00C21745">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3846"/>
        <w:gridCol w:w="1152"/>
        <w:gridCol w:w="605"/>
        <w:gridCol w:w="661"/>
        <w:gridCol w:w="606"/>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PwmPeriodDither_u16</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AC6AE3" w:rsidP="00F957FA">
            <w:pPr>
              <w:spacing w:before="60"/>
              <w:rPr>
                <w:rFonts w:ascii="Arial" w:hAnsi="Arial" w:cs="Arial"/>
                <w:sz w:val="16"/>
              </w:rPr>
            </w:pPr>
            <w:r>
              <w:rPr>
                <w:rFonts w:ascii="Arial" w:hAnsi="Arial" w:cs="Arial"/>
                <w:sz w:val="16"/>
              </w:rPr>
              <w:t>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PWMPeriod_Cnt_T_u16</w:t>
            </w:r>
          </w:p>
        </w:tc>
        <w:tc>
          <w:tcPr>
            <w:tcW w:w="1159" w:type="dxa"/>
          </w:tcPr>
          <w:p w:rsidR="00F957FA" w:rsidRDefault="002A1969" w:rsidP="00F957FA">
            <w:pPr>
              <w:spacing w:before="60"/>
              <w:rPr>
                <w:rFonts w:ascii="Arial" w:hAnsi="Arial" w:cs="Arial"/>
                <w:sz w:val="16"/>
              </w:rPr>
            </w:pPr>
            <w:bookmarkStart w:id="14" w:name="OLE_LINK12"/>
            <w:bookmarkStart w:id="15" w:name="OLE_LINK13"/>
            <w:r>
              <w:rPr>
                <w:rFonts w:ascii="Arial" w:hAnsi="Arial" w:cs="Arial"/>
                <w:sz w:val="16"/>
              </w:rPr>
              <w:t>Unit16</w:t>
            </w:r>
            <w:bookmarkEnd w:id="14"/>
            <w:bookmarkEnd w:id="15"/>
          </w:p>
        </w:tc>
        <w:tc>
          <w:tcPr>
            <w:tcW w:w="607" w:type="dxa"/>
          </w:tcPr>
          <w:p w:rsidR="00F957FA" w:rsidRDefault="00E04CC7" w:rsidP="00F957FA">
            <w:pPr>
              <w:spacing w:before="60"/>
              <w:rPr>
                <w:rFonts w:ascii="Arial" w:hAnsi="Arial" w:cs="Arial"/>
                <w:sz w:val="16"/>
              </w:rPr>
            </w:pPr>
            <w:r>
              <w:rPr>
                <w:rFonts w:ascii="Arial" w:hAnsi="Arial" w:cs="Arial"/>
                <w:sz w:val="16"/>
              </w:rPr>
              <w:t>0</w:t>
            </w:r>
          </w:p>
        </w:tc>
        <w:tc>
          <w:tcPr>
            <w:tcW w:w="607" w:type="dxa"/>
          </w:tcPr>
          <w:p w:rsidR="00F957FA" w:rsidRDefault="00E04CC7" w:rsidP="00F957FA">
            <w:pPr>
              <w:spacing w:before="60"/>
              <w:rPr>
                <w:rFonts w:ascii="Arial" w:hAnsi="Arial" w:cs="Arial"/>
                <w:sz w:val="16"/>
              </w:rPr>
            </w:pPr>
            <w:r>
              <w:rPr>
                <w:rFonts w:ascii="Arial" w:hAnsi="Arial" w:cs="Arial"/>
                <w:sz w:val="16"/>
              </w:rPr>
              <w:t>65535</w:t>
            </w: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E0125C" w:rsidRDefault="00AC6AE3" w:rsidP="00AC6AE3">
      <w:r w:rsidRPr="00AC6AE3">
        <w:t>Generates the next PWM Period</w:t>
      </w:r>
    </w:p>
    <w:p w:rsidR="00AC6AE3" w:rsidRPr="00AC6AE3" w:rsidRDefault="00934E60" w:rsidP="00AC6AE3">
      <w:r>
        <w:lastRenderedPageBreak/>
        <w:br/>
      </w:r>
      <w:r w:rsidR="008608C5">
        <w:object w:dxaOrig="10125" w:dyaOrig="6345">
          <v:shape id="_x0000_i1033" type="#_x0000_t75" style="width:360.45pt;height:252pt" o:ole="">
            <v:imagedata r:id="rId15" o:title=""/>
          </v:shape>
          <o:OLEObject Type="Embed" ProgID="Visio.Drawing.11" ShapeID="_x0000_i1033" DrawAspect="Content" ObjectID="_1501595285" r:id="rId16"/>
        </w:object>
      </w:r>
    </w:p>
    <w:p w:rsidR="00AC6AE3" w:rsidRDefault="00AC6AE3" w:rsidP="00AC6AE3">
      <w:pPr>
        <w:pStyle w:val="Heading3"/>
      </w:pPr>
      <w:r>
        <w:t>Local Function #</w:t>
      </w:r>
      <w:r w:rsidR="00934E60">
        <w:t>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3736"/>
        <w:gridCol w:w="1120"/>
        <w:gridCol w:w="596"/>
        <w:gridCol w:w="884"/>
        <w:gridCol w:w="601"/>
      </w:tblGrid>
      <w:tr w:rsidR="00AC6AE3" w:rsidTr="00E04CC7">
        <w:tc>
          <w:tcPr>
            <w:tcW w:w="2001" w:type="dxa"/>
          </w:tcPr>
          <w:p w:rsidR="00AC6AE3" w:rsidRDefault="00AC6AE3" w:rsidP="00042EEE">
            <w:pPr>
              <w:spacing w:before="60"/>
              <w:rPr>
                <w:rFonts w:ascii="Arial" w:hAnsi="Arial" w:cs="Arial"/>
                <w:b/>
                <w:bCs/>
                <w:sz w:val="16"/>
              </w:rPr>
            </w:pPr>
            <w:r>
              <w:rPr>
                <w:rFonts w:ascii="Arial" w:hAnsi="Arial" w:cs="Arial"/>
                <w:b/>
                <w:bCs/>
                <w:sz w:val="16"/>
              </w:rPr>
              <w:t>Function Name</w:t>
            </w:r>
          </w:p>
        </w:tc>
        <w:tc>
          <w:tcPr>
            <w:tcW w:w="3736" w:type="dxa"/>
          </w:tcPr>
          <w:p w:rsidR="00AC6AE3" w:rsidRDefault="00AC6AE3" w:rsidP="00042EEE">
            <w:pPr>
              <w:spacing w:before="60"/>
              <w:rPr>
                <w:rFonts w:ascii="Arial" w:hAnsi="Arial" w:cs="Arial"/>
                <w:sz w:val="16"/>
              </w:rPr>
            </w:pPr>
            <w:r w:rsidRPr="00AC6AE3">
              <w:rPr>
                <w:rFonts w:ascii="Arial" w:hAnsi="Arial" w:cs="Arial"/>
                <w:sz w:val="16"/>
              </w:rPr>
              <w:t>ModIndxPhase_u0p16</w:t>
            </w:r>
          </w:p>
        </w:tc>
        <w:tc>
          <w:tcPr>
            <w:tcW w:w="1120"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Type</w:t>
            </w:r>
          </w:p>
        </w:tc>
        <w:tc>
          <w:tcPr>
            <w:tcW w:w="596"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Min</w:t>
            </w:r>
          </w:p>
        </w:tc>
        <w:tc>
          <w:tcPr>
            <w:tcW w:w="884"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Max</w:t>
            </w:r>
          </w:p>
        </w:tc>
        <w:tc>
          <w:tcPr>
            <w:tcW w:w="601" w:type="dxa"/>
            <w:tcBorders>
              <w:bottom w:val="single" w:sz="4" w:space="0" w:color="auto"/>
            </w:tcBorders>
            <w:shd w:val="pct30" w:color="FFFF00" w:fill="auto"/>
          </w:tcPr>
          <w:p w:rsidR="00AC6AE3" w:rsidRDefault="00AC6AE3" w:rsidP="00042EE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AC6AE3" w:rsidTr="00E04CC7">
        <w:tc>
          <w:tcPr>
            <w:tcW w:w="2001" w:type="dxa"/>
          </w:tcPr>
          <w:p w:rsidR="00AC6AE3" w:rsidRDefault="00AC6AE3" w:rsidP="00042EEE">
            <w:pPr>
              <w:spacing w:before="60"/>
              <w:rPr>
                <w:rFonts w:ascii="Arial" w:hAnsi="Arial" w:cs="Arial"/>
                <w:b/>
                <w:bCs/>
                <w:sz w:val="16"/>
              </w:rPr>
            </w:pPr>
            <w:bookmarkStart w:id="16" w:name="OLE_LINK16"/>
            <w:bookmarkStart w:id="17" w:name="OLE_LINK17"/>
            <w:r>
              <w:rPr>
                <w:rFonts w:ascii="Arial" w:hAnsi="Arial" w:cs="Arial"/>
                <w:b/>
                <w:bCs/>
                <w:sz w:val="16"/>
              </w:rPr>
              <w:t xml:space="preserve">Arguments Passed </w:t>
            </w:r>
          </w:p>
        </w:tc>
        <w:tc>
          <w:tcPr>
            <w:tcW w:w="3736" w:type="dxa"/>
          </w:tcPr>
          <w:p w:rsidR="00AC6AE3" w:rsidRDefault="00AC6AE3" w:rsidP="00042EEE">
            <w:pPr>
              <w:spacing w:before="60"/>
              <w:rPr>
                <w:rFonts w:ascii="Arial" w:hAnsi="Arial" w:cs="Arial"/>
                <w:sz w:val="16"/>
              </w:rPr>
            </w:pPr>
            <w:r w:rsidRPr="00AC6AE3">
              <w:rPr>
                <w:rFonts w:ascii="Arial" w:hAnsi="Arial" w:cs="Arial"/>
                <w:sz w:val="16"/>
              </w:rPr>
              <w:t>PhaseIndex_Rev_T_u0p16</w:t>
            </w:r>
          </w:p>
        </w:tc>
        <w:tc>
          <w:tcPr>
            <w:tcW w:w="1120" w:type="dxa"/>
          </w:tcPr>
          <w:p w:rsidR="00AC6AE3" w:rsidRDefault="00E04CC7" w:rsidP="00042EEE">
            <w:pPr>
              <w:spacing w:before="60"/>
              <w:rPr>
                <w:rFonts w:ascii="Arial" w:hAnsi="Arial" w:cs="Arial"/>
                <w:sz w:val="16"/>
              </w:rPr>
            </w:pPr>
            <w:r>
              <w:rPr>
                <w:rFonts w:ascii="Arial" w:hAnsi="Arial" w:cs="Arial"/>
                <w:sz w:val="16"/>
              </w:rPr>
              <w:t>Uint16</w:t>
            </w:r>
          </w:p>
        </w:tc>
        <w:tc>
          <w:tcPr>
            <w:tcW w:w="596" w:type="dxa"/>
          </w:tcPr>
          <w:p w:rsidR="00AC6AE3" w:rsidRDefault="00E04CC7" w:rsidP="00042EEE">
            <w:pPr>
              <w:spacing w:before="60"/>
              <w:rPr>
                <w:rFonts w:ascii="Arial" w:hAnsi="Arial" w:cs="Arial"/>
                <w:sz w:val="16"/>
              </w:rPr>
            </w:pPr>
            <w:r>
              <w:rPr>
                <w:rFonts w:ascii="Arial" w:hAnsi="Arial" w:cs="Arial"/>
                <w:sz w:val="16"/>
              </w:rPr>
              <w:t>0</w:t>
            </w:r>
          </w:p>
        </w:tc>
        <w:tc>
          <w:tcPr>
            <w:tcW w:w="884" w:type="dxa"/>
          </w:tcPr>
          <w:p w:rsidR="00AC6AE3" w:rsidRDefault="00E04CC7" w:rsidP="00042EEE">
            <w:pPr>
              <w:spacing w:before="60"/>
              <w:rPr>
                <w:rFonts w:ascii="Arial" w:hAnsi="Arial" w:cs="Arial"/>
                <w:sz w:val="16"/>
              </w:rPr>
            </w:pPr>
            <w:r>
              <w:rPr>
                <w:rFonts w:ascii="Arial" w:hAnsi="Arial" w:cs="Arial"/>
                <w:sz w:val="16"/>
              </w:rPr>
              <w:t>0.999987</w:t>
            </w:r>
          </w:p>
        </w:tc>
        <w:tc>
          <w:tcPr>
            <w:tcW w:w="601" w:type="dxa"/>
            <w:shd w:val="pct15" w:color="auto" w:fill="auto"/>
          </w:tcPr>
          <w:p w:rsidR="00AC6AE3" w:rsidRDefault="00AC6AE3" w:rsidP="00042EEE">
            <w:pPr>
              <w:spacing w:before="60"/>
              <w:rPr>
                <w:rFonts w:ascii="Arial" w:hAnsi="Arial" w:cs="Arial"/>
                <w:sz w:val="16"/>
              </w:rPr>
            </w:pPr>
          </w:p>
        </w:tc>
      </w:tr>
      <w:bookmarkEnd w:id="16"/>
      <w:bookmarkEnd w:id="17"/>
      <w:tr w:rsidR="00AC6AE3" w:rsidTr="00E04CC7">
        <w:tc>
          <w:tcPr>
            <w:tcW w:w="2001" w:type="dxa"/>
          </w:tcPr>
          <w:p w:rsidR="00AC6AE3" w:rsidRDefault="00AC6AE3" w:rsidP="00042EEE">
            <w:pPr>
              <w:spacing w:before="60"/>
              <w:rPr>
                <w:rFonts w:ascii="Arial" w:hAnsi="Arial" w:cs="Arial"/>
                <w:b/>
                <w:bCs/>
                <w:sz w:val="16"/>
              </w:rPr>
            </w:pPr>
          </w:p>
        </w:tc>
        <w:tc>
          <w:tcPr>
            <w:tcW w:w="3736" w:type="dxa"/>
          </w:tcPr>
          <w:p w:rsidR="00AC6AE3" w:rsidRDefault="00AC6AE3" w:rsidP="00042EEE">
            <w:pPr>
              <w:spacing w:before="60"/>
              <w:rPr>
                <w:rFonts w:ascii="Arial" w:hAnsi="Arial" w:cs="Arial"/>
                <w:sz w:val="16"/>
              </w:rPr>
            </w:pPr>
          </w:p>
        </w:tc>
        <w:tc>
          <w:tcPr>
            <w:tcW w:w="1120" w:type="dxa"/>
          </w:tcPr>
          <w:p w:rsidR="00AC6AE3" w:rsidRDefault="00AC6AE3" w:rsidP="00042EEE">
            <w:pPr>
              <w:spacing w:before="60"/>
              <w:rPr>
                <w:rFonts w:ascii="Arial" w:hAnsi="Arial" w:cs="Arial"/>
                <w:sz w:val="16"/>
              </w:rPr>
            </w:pPr>
          </w:p>
        </w:tc>
        <w:tc>
          <w:tcPr>
            <w:tcW w:w="596" w:type="dxa"/>
          </w:tcPr>
          <w:p w:rsidR="00AC6AE3" w:rsidRDefault="00AC6AE3" w:rsidP="00042EEE">
            <w:pPr>
              <w:spacing w:before="60"/>
              <w:rPr>
                <w:rFonts w:ascii="Arial" w:hAnsi="Arial" w:cs="Arial"/>
                <w:sz w:val="16"/>
              </w:rPr>
            </w:pPr>
          </w:p>
        </w:tc>
        <w:tc>
          <w:tcPr>
            <w:tcW w:w="884" w:type="dxa"/>
          </w:tcPr>
          <w:p w:rsidR="00AC6AE3" w:rsidRDefault="00AC6AE3" w:rsidP="00042EEE">
            <w:pPr>
              <w:spacing w:before="60"/>
              <w:rPr>
                <w:rFonts w:ascii="Arial" w:hAnsi="Arial" w:cs="Arial"/>
                <w:sz w:val="16"/>
              </w:rPr>
            </w:pPr>
          </w:p>
        </w:tc>
        <w:tc>
          <w:tcPr>
            <w:tcW w:w="601" w:type="dxa"/>
            <w:shd w:val="pct15" w:color="auto" w:fill="auto"/>
          </w:tcPr>
          <w:p w:rsidR="00AC6AE3" w:rsidRDefault="00AC6AE3" w:rsidP="00042EEE">
            <w:pPr>
              <w:spacing w:before="60"/>
              <w:rPr>
                <w:rFonts w:ascii="Arial" w:hAnsi="Arial" w:cs="Arial"/>
                <w:sz w:val="16"/>
              </w:rPr>
            </w:pPr>
          </w:p>
        </w:tc>
      </w:tr>
      <w:tr w:rsidR="00E04CC7" w:rsidTr="00E04CC7">
        <w:tc>
          <w:tcPr>
            <w:tcW w:w="2001" w:type="dxa"/>
          </w:tcPr>
          <w:p w:rsidR="00E04CC7" w:rsidRDefault="00E04CC7" w:rsidP="00042EEE">
            <w:pPr>
              <w:spacing w:before="60"/>
              <w:rPr>
                <w:rFonts w:ascii="Arial" w:hAnsi="Arial" w:cs="Arial"/>
                <w:b/>
                <w:bCs/>
                <w:sz w:val="16"/>
              </w:rPr>
            </w:pPr>
            <w:r>
              <w:rPr>
                <w:rFonts w:ascii="Arial" w:hAnsi="Arial" w:cs="Arial"/>
                <w:b/>
                <w:bCs/>
                <w:sz w:val="16"/>
              </w:rPr>
              <w:t>Return Value</w:t>
            </w:r>
          </w:p>
        </w:tc>
        <w:tc>
          <w:tcPr>
            <w:tcW w:w="3736" w:type="dxa"/>
          </w:tcPr>
          <w:p w:rsidR="00E04CC7" w:rsidRDefault="00E04CC7" w:rsidP="00042EEE">
            <w:pPr>
              <w:spacing w:before="60"/>
              <w:rPr>
                <w:rFonts w:ascii="Arial" w:hAnsi="Arial" w:cs="Arial"/>
                <w:sz w:val="16"/>
              </w:rPr>
            </w:pPr>
            <w:r w:rsidRPr="00AC6AE3">
              <w:rPr>
                <w:rFonts w:ascii="Arial" w:hAnsi="Arial" w:cs="Arial"/>
                <w:sz w:val="16"/>
              </w:rPr>
              <w:t>ModIdxPhs_Cnt_T_u0p16</w:t>
            </w:r>
          </w:p>
        </w:tc>
        <w:tc>
          <w:tcPr>
            <w:tcW w:w="1120" w:type="dxa"/>
          </w:tcPr>
          <w:p w:rsidR="00E04CC7" w:rsidRDefault="00E04CC7" w:rsidP="00042EEE">
            <w:pPr>
              <w:spacing w:before="60"/>
              <w:rPr>
                <w:rFonts w:ascii="Arial" w:hAnsi="Arial" w:cs="Arial"/>
                <w:sz w:val="16"/>
              </w:rPr>
            </w:pPr>
            <w:r>
              <w:rPr>
                <w:rFonts w:ascii="Arial" w:hAnsi="Arial" w:cs="Arial"/>
                <w:sz w:val="16"/>
              </w:rPr>
              <w:t>Uint16</w:t>
            </w:r>
          </w:p>
        </w:tc>
        <w:tc>
          <w:tcPr>
            <w:tcW w:w="596" w:type="dxa"/>
          </w:tcPr>
          <w:p w:rsidR="00E04CC7" w:rsidRDefault="00E04CC7" w:rsidP="00042EEE">
            <w:pPr>
              <w:spacing w:before="60"/>
              <w:rPr>
                <w:rFonts w:ascii="Arial" w:hAnsi="Arial" w:cs="Arial"/>
                <w:sz w:val="16"/>
              </w:rPr>
            </w:pPr>
            <w:r>
              <w:rPr>
                <w:rFonts w:ascii="Arial" w:hAnsi="Arial" w:cs="Arial"/>
                <w:sz w:val="16"/>
              </w:rPr>
              <w:t>0</w:t>
            </w:r>
          </w:p>
        </w:tc>
        <w:tc>
          <w:tcPr>
            <w:tcW w:w="884" w:type="dxa"/>
          </w:tcPr>
          <w:p w:rsidR="00E04CC7" w:rsidRDefault="00E04CC7" w:rsidP="00042EEE">
            <w:pPr>
              <w:spacing w:before="60"/>
              <w:rPr>
                <w:rFonts w:ascii="Arial" w:hAnsi="Arial" w:cs="Arial"/>
                <w:sz w:val="16"/>
              </w:rPr>
            </w:pPr>
            <w:r>
              <w:rPr>
                <w:rFonts w:ascii="Arial" w:hAnsi="Arial" w:cs="Arial"/>
                <w:sz w:val="16"/>
              </w:rPr>
              <w:t>0.999987</w:t>
            </w:r>
          </w:p>
        </w:tc>
        <w:tc>
          <w:tcPr>
            <w:tcW w:w="601" w:type="dxa"/>
          </w:tcPr>
          <w:p w:rsidR="00E04CC7" w:rsidRDefault="00E04CC7" w:rsidP="00042EEE">
            <w:pPr>
              <w:spacing w:before="60"/>
              <w:rPr>
                <w:rFonts w:ascii="Arial" w:hAnsi="Arial" w:cs="Arial"/>
                <w:sz w:val="16"/>
              </w:rPr>
            </w:pPr>
          </w:p>
        </w:tc>
      </w:tr>
    </w:tbl>
    <w:p w:rsidR="00AC6AE3" w:rsidRDefault="00AC6AE3" w:rsidP="00AC6AE3">
      <w:pPr>
        <w:pStyle w:val="Heading4"/>
      </w:pPr>
      <w:r>
        <w:t>Description</w:t>
      </w:r>
    </w:p>
    <w:p w:rsidR="00AC6AE3" w:rsidRDefault="00AC6AE3" w:rsidP="00AC6AE3">
      <w:r w:rsidRPr="00AC6AE3">
        <w:t xml:space="preserve">Calculates </w:t>
      </w:r>
      <w:proofErr w:type="spellStart"/>
      <w:r w:rsidRPr="00AC6AE3">
        <w:t>ModIndx</w:t>
      </w:r>
      <w:proofErr w:type="spellEnd"/>
      <w:r w:rsidRPr="00AC6AE3">
        <w:t xml:space="preserve"> for each phase</w:t>
      </w:r>
    </w:p>
    <w:p w:rsidR="00F1409C" w:rsidRDefault="009B4210" w:rsidP="00AC6AE3">
      <w:r>
        <w:object w:dxaOrig="10126" w:dyaOrig="6346">
          <v:shape id="_x0000_i1028" type="#_x0000_t75" style="width:505.4pt;height:316.6pt" o:ole="">
            <v:imagedata r:id="rId17" o:title=""/>
          </v:shape>
          <o:OLEObject Type="Embed" ProgID="Visio.Drawing.11" ShapeID="_x0000_i1028" DrawAspect="Content" ObjectID="_1501595286" r:id="rId18"/>
        </w:object>
      </w:r>
    </w:p>
    <w:p w:rsidR="00C75A29" w:rsidRDefault="00C75A29" w:rsidP="00AC6AE3"/>
    <w:p w:rsidR="00C75A29" w:rsidRDefault="00C75A29" w:rsidP="00C75A29">
      <w:pPr>
        <w:pStyle w:val="Heading3"/>
      </w:pPr>
      <w:r>
        <w:t>Local Macro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Function Name</w:t>
            </w:r>
          </w:p>
        </w:tc>
        <w:tc>
          <w:tcPr>
            <w:tcW w:w="3875" w:type="dxa"/>
          </w:tcPr>
          <w:p w:rsidR="00C75A29" w:rsidRDefault="00C75A29" w:rsidP="008132C2">
            <w:pPr>
              <w:spacing w:before="60"/>
              <w:rPr>
                <w:rFonts w:ascii="Arial" w:hAnsi="Arial" w:cs="Arial"/>
                <w:sz w:val="16"/>
              </w:rPr>
            </w:pPr>
            <w:r w:rsidRPr="00C75A29">
              <w:rPr>
                <w:rFonts w:ascii="Arial" w:hAnsi="Arial" w:cs="Arial"/>
                <w:sz w:val="16"/>
              </w:rPr>
              <w:t>CDD_Read_PhaseAdvanceFinal_Rev_u0p16</w:t>
            </w:r>
          </w:p>
        </w:tc>
        <w:tc>
          <w:tcPr>
            <w:tcW w:w="1159"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Type</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Min</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C75A29" w:rsidRDefault="00C75A29" w:rsidP="008132C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 xml:space="preserve">Arguments Passed </w:t>
            </w:r>
          </w:p>
        </w:tc>
        <w:tc>
          <w:tcPr>
            <w:tcW w:w="3875" w:type="dxa"/>
          </w:tcPr>
          <w:p w:rsidR="00C75A29" w:rsidRDefault="00EA2A25" w:rsidP="008132C2">
            <w:pPr>
              <w:spacing w:before="60"/>
              <w:rPr>
                <w:rFonts w:ascii="Arial" w:hAnsi="Arial" w:cs="Arial"/>
                <w:sz w:val="16"/>
              </w:rPr>
            </w:pPr>
            <w:r w:rsidRPr="00EA2A25">
              <w:rPr>
                <w:rFonts w:ascii="Arial" w:hAnsi="Arial" w:cs="Arial"/>
                <w:sz w:val="16"/>
              </w:rPr>
              <w:t>&amp;PhaseAdvFinal_Rev_T_u0p16</w:t>
            </w:r>
          </w:p>
        </w:tc>
        <w:tc>
          <w:tcPr>
            <w:tcW w:w="1159" w:type="dxa"/>
          </w:tcPr>
          <w:p w:rsidR="00C75A29" w:rsidRDefault="00EA2A25" w:rsidP="008132C2">
            <w:pPr>
              <w:spacing w:before="60"/>
              <w:rPr>
                <w:rFonts w:ascii="Arial" w:hAnsi="Arial" w:cs="Arial"/>
                <w:sz w:val="16"/>
              </w:rPr>
            </w:pPr>
            <w:r>
              <w:rPr>
                <w:rFonts w:ascii="Arial" w:hAnsi="Arial" w:cs="Arial"/>
                <w:sz w:val="16"/>
              </w:rPr>
              <w:t>U0p16</w:t>
            </w:r>
          </w:p>
        </w:tc>
        <w:tc>
          <w:tcPr>
            <w:tcW w:w="607" w:type="dxa"/>
          </w:tcPr>
          <w:p w:rsidR="00C75A29" w:rsidRDefault="00EA2A25" w:rsidP="008132C2">
            <w:pPr>
              <w:spacing w:before="60"/>
              <w:rPr>
                <w:rFonts w:ascii="Arial" w:hAnsi="Arial" w:cs="Arial"/>
                <w:sz w:val="16"/>
              </w:rPr>
            </w:pPr>
            <w:r>
              <w:rPr>
                <w:rFonts w:ascii="Arial" w:hAnsi="Arial" w:cs="Arial"/>
                <w:sz w:val="16"/>
              </w:rPr>
              <w:t>0</w:t>
            </w:r>
          </w:p>
        </w:tc>
        <w:tc>
          <w:tcPr>
            <w:tcW w:w="607" w:type="dxa"/>
          </w:tcPr>
          <w:p w:rsidR="00C75A29" w:rsidRDefault="00EA2A25" w:rsidP="008132C2">
            <w:pPr>
              <w:spacing w:before="60"/>
              <w:rPr>
                <w:rFonts w:ascii="Arial" w:hAnsi="Arial" w:cs="Arial"/>
                <w:sz w:val="16"/>
              </w:rPr>
            </w:pPr>
            <w:r>
              <w:rPr>
                <w:rFonts w:ascii="Arial" w:hAnsi="Arial" w:cs="Arial"/>
                <w:sz w:val="16"/>
              </w:rPr>
              <w:t>1</w:t>
            </w: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p>
        </w:tc>
        <w:tc>
          <w:tcPr>
            <w:tcW w:w="3875" w:type="dxa"/>
          </w:tcPr>
          <w:p w:rsidR="00C75A29" w:rsidRDefault="00C75A29" w:rsidP="008132C2">
            <w:pPr>
              <w:spacing w:before="60"/>
              <w:rPr>
                <w:rFonts w:ascii="Arial" w:hAnsi="Arial" w:cs="Arial"/>
                <w:sz w:val="16"/>
              </w:rPr>
            </w:pP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Return Value</w:t>
            </w:r>
          </w:p>
        </w:tc>
        <w:tc>
          <w:tcPr>
            <w:tcW w:w="3875" w:type="dxa"/>
          </w:tcPr>
          <w:p w:rsidR="00C75A29" w:rsidRDefault="00C75A29" w:rsidP="008132C2">
            <w:pPr>
              <w:spacing w:before="60"/>
              <w:rPr>
                <w:rFonts w:ascii="Arial" w:hAnsi="Arial" w:cs="Arial"/>
                <w:sz w:val="16"/>
              </w:rPr>
            </w:pPr>
            <w:r>
              <w:rPr>
                <w:rFonts w:ascii="Arial" w:hAnsi="Arial" w:cs="Arial"/>
                <w:sz w:val="16"/>
              </w:rPr>
              <w:t>none</w:t>
            </w: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r>
    </w:tbl>
    <w:p w:rsidR="00C75A29" w:rsidRDefault="00C75A29" w:rsidP="00C75A29">
      <w:pPr>
        <w:pStyle w:val="Heading4"/>
      </w:pPr>
      <w:r>
        <w:t>Description</w:t>
      </w:r>
    </w:p>
    <w:p w:rsidR="00C75A29" w:rsidRDefault="00EA2A25" w:rsidP="00C75A29">
      <w:r>
        <w:t xml:space="preserve">Converts </w:t>
      </w:r>
      <w:r w:rsidR="00136470">
        <w:t>p</w:t>
      </w:r>
      <w:r>
        <w:t>hase advance final from count units to rev units. (Units type conversion)</w:t>
      </w:r>
    </w:p>
    <w:p w:rsidR="001965A3" w:rsidRDefault="001965A3" w:rsidP="001965A3">
      <w:pPr>
        <w:pStyle w:val="Heading3"/>
      </w:pPr>
      <w:r>
        <w:t>Local Macro #2</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3676"/>
        <w:gridCol w:w="1011"/>
        <w:gridCol w:w="565"/>
        <w:gridCol w:w="1339"/>
        <w:gridCol w:w="585"/>
      </w:tblGrid>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Function Name</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CDD_Read_CorrectedMtrPos_Rev_u0p16</w:t>
            </w:r>
          </w:p>
        </w:tc>
        <w:tc>
          <w:tcPr>
            <w:tcW w:w="1159"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Type</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Min</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965A3" w:rsidRDefault="001965A3" w:rsidP="001965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 xml:space="preserve">Arguments Passed </w:t>
            </w:r>
          </w:p>
        </w:tc>
        <w:tc>
          <w:tcPr>
            <w:tcW w:w="3875" w:type="dxa"/>
          </w:tcPr>
          <w:p w:rsidR="001965A3" w:rsidRDefault="001965A3" w:rsidP="001965A3">
            <w:pPr>
              <w:spacing w:before="60"/>
              <w:rPr>
                <w:rFonts w:ascii="Arial" w:hAnsi="Arial" w:cs="Arial"/>
                <w:sz w:val="16"/>
              </w:rPr>
            </w:pPr>
            <w:r w:rsidRPr="00EA2A25">
              <w:rPr>
                <w:rFonts w:ascii="Arial" w:hAnsi="Arial" w:cs="Arial"/>
                <w:sz w:val="16"/>
              </w:rPr>
              <w:t>&amp;</w:t>
            </w:r>
            <w:r w:rsidRPr="001965A3">
              <w:rPr>
                <w:rFonts w:ascii="Arial" w:hAnsi="Arial" w:cs="Arial"/>
                <w:sz w:val="16"/>
              </w:rPr>
              <w:t xml:space="preserve"> CorrectedMtrPos_Rev_</w:t>
            </w:r>
            <w:r>
              <w:rPr>
                <w:rFonts w:ascii="Arial" w:hAnsi="Arial" w:cs="Arial"/>
                <w:sz w:val="16"/>
              </w:rPr>
              <w:t>T_</w:t>
            </w:r>
            <w:r w:rsidRPr="001965A3">
              <w:rPr>
                <w:rFonts w:ascii="Arial" w:hAnsi="Arial" w:cs="Arial"/>
                <w:sz w:val="16"/>
              </w:rPr>
              <w:t>u0p16</w:t>
            </w:r>
          </w:p>
        </w:tc>
        <w:tc>
          <w:tcPr>
            <w:tcW w:w="1159" w:type="dxa"/>
          </w:tcPr>
          <w:p w:rsidR="001965A3" w:rsidRDefault="001965A3" w:rsidP="001965A3">
            <w:pPr>
              <w:spacing w:before="60"/>
              <w:rPr>
                <w:rFonts w:ascii="Arial" w:hAnsi="Arial" w:cs="Arial"/>
                <w:sz w:val="16"/>
              </w:rPr>
            </w:pPr>
            <w:r>
              <w:rPr>
                <w:rFonts w:ascii="Arial" w:hAnsi="Arial" w:cs="Arial"/>
                <w:sz w:val="16"/>
              </w:rPr>
              <w:t>U0p16</w:t>
            </w:r>
          </w:p>
        </w:tc>
        <w:tc>
          <w:tcPr>
            <w:tcW w:w="607" w:type="dxa"/>
          </w:tcPr>
          <w:p w:rsidR="001965A3" w:rsidRDefault="001965A3" w:rsidP="001965A3">
            <w:pPr>
              <w:spacing w:before="60"/>
              <w:rPr>
                <w:rFonts w:ascii="Arial" w:hAnsi="Arial" w:cs="Arial"/>
                <w:sz w:val="16"/>
              </w:rPr>
            </w:pPr>
            <w:r>
              <w:rPr>
                <w:rFonts w:ascii="Arial" w:hAnsi="Arial" w:cs="Arial"/>
                <w:sz w:val="16"/>
              </w:rPr>
              <w:t>0</w:t>
            </w:r>
          </w:p>
        </w:tc>
        <w:tc>
          <w:tcPr>
            <w:tcW w:w="607" w:type="dxa"/>
          </w:tcPr>
          <w:p w:rsidR="001965A3" w:rsidRPr="00D03EDD" w:rsidRDefault="00E04CC7" w:rsidP="001965A3">
            <w:pPr>
              <w:spacing w:before="60"/>
              <w:rPr>
                <w:rFonts w:ascii="Arial" w:hAnsi="Arial" w:cs="Arial"/>
                <w:b/>
                <w:sz w:val="16"/>
              </w:rPr>
            </w:pPr>
            <w:r>
              <w:rPr>
                <w:rFonts w:ascii="Trebuchet MS" w:hAnsi="Trebuchet MS"/>
              </w:rPr>
              <w:t>0.999984741</w:t>
            </w: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p>
        </w:tc>
        <w:tc>
          <w:tcPr>
            <w:tcW w:w="3875" w:type="dxa"/>
          </w:tcPr>
          <w:p w:rsidR="001965A3" w:rsidRDefault="001965A3" w:rsidP="001965A3">
            <w:pPr>
              <w:spacing w:before="60"/>
              <w:rPr>
                <w:rFonts w:ascii="Arial" w:hAnsi="Arial" w:cs="Arial"/>
                <w:sz w:val="16"/>
              </w:rPr>
            </w:pP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lastRenderedPageBreak/>
              <w:t>Return Value</w:t>
            </w:r>
          </w:p>
        </w:tc>
        <w:tc>
          <w:tcPr>
            <w:tcW w:w="3875" w:type="dxa"/>
          </w:tcPr>
          <w:p w:rsidR="001965A3" w:rsidRDefault="001965A3" w:rsidP="001965A3">
            <w:pPr>
              <w:spacing w:before="60"/>
              <w:rPr>
                <w:rFonts w:ascii="Arial" w:hAnsi="Arial" w:cs="Arial"/>
                <w:sz w:val="16"/>
              </w:rPr>
            </w:pPr>
            <w:r>
              <w:rPr>
                <w:rFonts w:ascii="Arial" w:hAnsi="Arial" w:cs="Arial"/>
                <w:sz w:val="16"/>
              </w:rPr>
              <w:t>none</w:t>
            </w: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r>
    </w:tbl>
    <w:p w:rsidR="001965A3" w:rsidRDefault="001965A3" w:rsidP="001965A3">
      <w:pPr>
        <w:pStyle w:val="Heading4"/>
      </w:pPr>
      <w:r>
        <w:t>Description</w:t>
      </w:r>
    </w:p>
    <w:p w:rsidR="001965A3" w:rsidRDefault="001965A3" w:rsidP="001965A3">
      <w:r>
        <w:t>Reads the Motor position global variable and assign it to “</w:t>
      </w:r>
      <w:r w:rsidRPr="001965A3">
        <w:rPr>
          <w:rFonts w:ascii="Arial" w:hAnsi="Arial" w:cs="Arial"/>
          <w:sz w:val="16"/>
        </w:rPr>
        <w:t>CorrectedMtrPos_Rev_</w:t>
      </w:r>
      <w:r>
        <w:rPr>
          <w:rFonts w:ascii="Arial" w:hAnsi="Arial" w:cs="Arial"/>
          <w:sz w:val="16"/>
        </w:rPr>
        <w:t>T_</w:t>
      </w:r>
      <w:r w:rsidRPr="001965A3">
        <w:rPr>
          <w:rFonts w:ascii="Arial" w:hAnsi="Arial" w:cs="Arial"/>
          <w:sz w:val="16"/>
        </w:rPr>
        <w:t>u0p16</w:t>
      </w:r>
      <w:r>
        <w:rPr>
          <w:rFonts w:ascii="Arial" w:hAnsi="Arial" w:cs="Arial"/>
          <w:sz w:val="16"/>
        </w:rPr>
        <w:t xml:space="preserve">” </w:t>
      </w:r>
    </w:p>
    <w:p w:rsidR="001965A3" w:rsidRDefault="001965A3" w:rsidP="001965A3">
      <w:pPr>
        <w:pStyle w:val="Heading3"/>
      </w:pPr>
      <w:r>
        <w:t>Local Macro #3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3854"/>
        <w:gridCol w:w="1148"/>
        <w:gridCol w:w="605"/>
        <w:gridCol w:w="661"/>
        <w:gridCol w:w="606"/>
      </w:tblGrid>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Function Name</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CDD_Read_CommOffset_Cnt_u16</w:t>
            </w:r>
          </w:p>
        </w:tc>
        <w:tc>
          <w:tcPr>
            <w:tcW w:w="1159"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Type</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Min</w:t>
            </w:r>
          </w:p>
        </w:tc>
        <w:tc>
          <w:tcPr>
            <w:tcW w:w="607" w:type="dxa"/>
            <w:shd w:val="pct30" w:color="FFFF00" w:fill="auto"/>
          </w:tcPr>
          <w:p w:rsidR="001965A3" w:rsidRDefault="001965A3" w:rsidP="001965A3">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1965A3" w:rsidRDefault="001965A3" w:rsidP="001965A3">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 xml:space="preserve">Arguments Passed </w:t>
            </w:r>
          </w:p>
        </w:tc>
        <w:tc>
          <w:tcPr>
            <w:tcW w:w="3875" w:type="dxa"/>
          </w:tcPr>
          <w:p w:rsidR="001965A3" w:rsidRDefault="001965A3" w:rsidP="001965A3">
            <w:pPr>
              <w:spacing w:before="60"/>
              <w:rPr>
                <w:rFonts w:ascii="Arial" w:hAnsi="Arial" w:cs="Arial"/>
                <w:sz w:val="16"/>
              </w:rPr>
            </w:pPr>
            <w:r w:rsidRPr="001965A3">
              <w:rPr>
                <w:rFonts w:ascii="Arial" w:hAnsi="Arial" w:cs="Arial"/>
                <w:sz w:val="16"/>
              </w:rPr>
              <w:t>&amp;CommOffset_Cnt_T_u16</w:t>
            </w:r>
          </w:p>
        </w:tc>
        <w:tc>
          <w:tcPr>
            <w:tcW w:w="1159" w:type="dxa"/>
          </w:tcPr>
          <w:p w:rsidR="001965A3" w:rsidRDefault="001965A3" w:rsidP="001965A3">
            <w:pPr>
              <w:spacing w:before="60"/>
              <w:rPr>
                <w:rFonts w:ascii="Arial" w:hAnsi="Arial" w:cs="Arial"/>
                <w:sz w:val="16"/>
              </w:rPr>
            </w:pPr>
            <w:r>
              <w:rPr>
                <w:rFonts w:ascii="Arial" w:hAnsi="Arial" w:cs="Arial"/>
                <w:sz w:val="16"/>
              </w:rPr>
              <w:t>U16</w:t>
            </w:r>
          </w:p>
        </w:tc>
        <w:tc>
          <w:tcPr>
            <w:tcW w:w="607" w:type="dxa"/>
          </w:tcPr>
          <w:p w:rsidR="001965A3" w:rsidRDefault="001965A3" w:rsidP="001965A3">
            <w:pPr>
              <w:spacing w:before="60"/>
              <w:rPr>
                <w:rFonts w:ascii="Arial" w:hAnsi="Arial" w:cs="Arial"/>
                <w:sz w:val="16"/>
              </w:rPr>
            </w:pPr>
            <w:r>
              <w:rPr>
                <w:rFonts w:ascii="Arial" w:hAnsi="Arial" w:cs="Arial"/>
                <w:sz w:val="16"/>
              </w:rPr>
              <w:t>0</w:t>
            </w:r>
          </w:p>
        </w:tc>
        <w:tc>
          <w:tcPr>
            <w:tcW w:w="607" w:type="dxa"/>
          </w:tcPr>
          <w:p w:rsidR="001965A3" w:rsidRDefault="00E04CC7" w:rsidP="001965A3">
            <w:pPr>
              <w:spacing w:before="60"/>
              <w:rPr>
                <w:rFonts w:ascii="Arial" w:hAnsi="Arial" w:cs="Arial"/>
                <w:sz w:val="16"/>
              </w:rPr>
            </w:pPr>
            <w:r>
              <w:rPr>
                <w:rFonts w:ascii="Arial" w:hAnsi="Arial" w:cs="Arial"/>
                <w:sz w:val="16"/>
              </w:rPr>
              <w:t>65535</w:t>
            </w: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p>
        </w:tc>
        <w:tc>
          <w:tcPr>
            <w:tcW w:w="3875" w:type="dxa"/>
          </w:tcPr>
          <w:p w:rsidR="001965A3" w:rsidRDefault="001965A3" w:rsidP="001965A3">
            <w:pPr>
              <w:spacing w:before="60"/>
              <w:rPr>
                <w:rFonts w:ascii="Arial" w:hAnsi="Arial" w:cs="Arial"/>
                <w:sz w:val="16"/>
              </w:rPr>
            </w:pP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shd w:val="pct15" w:color="auto" w:fill="auto"/>
          </w:tcPr>
          <w:p w:rsidR="001965A3" w:rsidRDefault="001965A3" w:rsidP="001965A3">
            <w:pPr>
              <w:spacing w:before="60"/>
              <w:rPr>
                <w:rFonts w:ascii="Arial" w:hAnsi="Arial" w:cs="Arial"/>
                <w:sz w:val="16"/>
              </w:rPr>
            </w:pPr>
          </w:p>
        </w:tc>
      </w:tr>
      <w:tr w:rsidR="001965A3" w:rsidTr="001965A3">
        <w:tc>
          <w:tcPr>
            <w:tcW w:w="2083" w:type="dxa"/>
          </w:tcPr>
          <w:p w:rsidR="001965A3" w:rsidRDefault="001965A3" w:rsidP="001965A3">
            <w:pPr>
              <w:spacing w:before="60"/>
              <w:rPr>
                <w:rFonts w:ascii="Arial" w:hAnsi="Arial" w:cs="Arial"/>
                <w:b/>
                <w:bCs/>
                <w:sz w:val="16"/>
              </w:rPr>
            </w:pPr>
            <w:r>
              <w:rPr>
                <w:rFonts w:ascii="Arial" w:hAnsi="Arial" w:cs="Arial"/>
                <w:b/>
                <w:bCs/>
                <w:sz w:val="16"/>
              </w:rPr>
              <w:t>Return Value</w:t>
            </w:r>
          </w:p>
        </w:tc>
        <w:tc>
          <w:tcPr>
            <w:tcW w:w="3875" w:type="dxa"/>
          </w:tcPr>
          <w:p w:rsidR="001965A3" w:rsidRDefault="001965A3" w:rsidP="001965A3">
            <w:pPr>
              <w:spacing w:before="60"/>
              <w:rPr>
                <w:rFonts w:ascii="Arial" w:hAnsi="Arial" w:cs="Arial"/>
                <w:sz w:val="16"/>
              </w:rPr>
            </w:pPr>
            <w:r>
              <w:rPr>
                <w:rFonts w:ascii="Arial" w:hAnsi="Arial" w:cs="Arial"/>
                <w:sz w:val="16"/>
              </w:rPr>
              <w:t>none</w:t>
            </w:r>
          </w:p>
        </w:tc>
        <w:tc>
          <w:tcPr>
            <w:tcW w:w="1159"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c>
          <w:tcPr>
            <w:tcW w:w="607" w:type="dxa"/>
          </w:tcPr>
          <w:p w:rsidR="001965A3" w:rsidRDefault="001965A3" w:rsidP="001965A3">
            <w:pPr>
              <w:spacing w:before="60"/>
              <w:rPr>
                <w:rFonts w:ascii="Arial" w:hAnsi="Arial" w:cs="Arial"/>
                <w:sz w:val="16"/>
              </w:rPr>
            </w:pPr>
          </w:p>
        </w:tc>
      </w:tr>
    </w:tbl>
    <w:p w:rsidR="001965A3" w:rsidRDefault="001965A3" w:rsidP="001965A3">
      <w:pPr>
        <w:pStyle w:val="Heading4"/>
      </w:pPr>
      <w:r>
        <w:t>Description</w:t>
      </w:r>
    </w:p>
    <w:p w:rsidR="001965A3" w:rsidRDefault="001965A3" w:rsidP="001965A3">
      <w:r>
        <w:t>Reads the Commutation offset and assign it global variable and assign it to “</w:t>
      </w:r>
      <w:r w:rsidRPr="001965A3">
        <w:rPr>
          <w:rFonts w:ascii="Arial" w:hAnsi="Arial" w:cs="Arial"/>
          <w:sz w:val="16"/>
        </w:rPr>
        <w:t>CommOffset_Cnt_T_u16</w:t>
      </w:r>
      <w:r>
        <w:rPr>
          <w:rFonts w:ascii="Arial" w:hAnsi="Arial" w:cs="Arial"/>
          <w:sz w:val="16"/>
        </w:rPr>
        <w:t xml:space="preserve">” </w:t>
      </w:r>
    </w:p>
    <w:p w:rsidR="001965A3" w:rsidRDefault="001965A3" w:rsidP="001965A3"/>
    <w:p w:rsidR="00C75A29" w:rsidRPr="00AC6AE3" w:rsidRDefault="00C75A29" w:rsidP="00AC6AE3"/>
    <w:p w:rsidR="008B3E94" w:rsidRDefault="008B3E94" w:rsidP="00934E60">
      <w:pP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AC6AE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sidP="001F6CF3">
      <w:pPr>
        <w:pStyle w:val="Heading3"/>
      </w:pPr>
      <w:proofErr w:type="spellStart"/>
      <w:r>
        <w:t>Init</w:t>
      </w:r>
      <w:proofErr w:type="spellEnd"/>
      <w:r>
        <w:t xml:space="preserve">: </w:t>
      </w:r>
      <w:proofErr w:type="spellStart"/>
      <w:r w:rsidR="001F6CF3" w:rsidRPr="001F6CF3">
        <w:t>PwmCdd</w:t>
      </w:r>
      <w:r w:rsidR="00AC6AE3">
        <w:t>_Init</w:t>
      </w:r>
      <w:proofErr w:type="spellEnd"/>
    </w:p>
    <w:p w:rsidR="004A781C" w:rsidRDefault="004A781C">
      <w:pPr>
        <w:pStyle w:val="Heading4"/>
      </w:pPr>
      <w:r>
        <w:t>Design Rationale</w:t>
      </w:r>
    </w:p>
    <w:p w:rsidR="004A781C" w:rsidRDefault="00F141E2">
      <w:r>
        <w:t>None</w:t>
      </w:r>
    </w:p>
    <w:p w:rsidR="004A781C" w:rsidRDefault="004A781C">
      <w:pPr>
        <w:pStyle w:val="Heading4"/>
      </w:pPr>
      <w:r>
        <w:t>Module Outputs</w:t>
      </w:r>
    </w:p>
    <w:p w:rsidR="00B804BD" w:rsidRDefault="00B804BD" w:rsidP="00B804BD">
      <w:r>
        <w:t xml:space="preserve">   </w:t>
      </w:r>
      <w:r w:rsidR="00F52A38">
        <w:t>None</w:t>
      </w:r>
    </w:p>
    <w:p w:rsidR="00F52A38" w:rsidRDefault="00F52A38" w:rsidP="00B804BD"/>
    <w:p w:rsidR="004A781C" w:rsidRDefault="004A781C">
      <w:pPr>
        <w:pStyle w:val="Heading4"/>
      </w:pPr>
      <w:r>
        <w:lastRenderedPageBreak/>
        <w:t xml:space="preserve">Module Internal  </w:t>
      </w:r>
    </w:p>
    <w:p w:rsidR="004A781C" w:rsidRDefault="008608C5">
      <w:pPr>
        <w:pStyle w:val="Heading2"/>
      </w:pPr>
      <w:r>
        <w:object w:dxaOrig="8004" w:dyaOrig="4044">
          <v:shape id="_x0000_i1032" type="#_x0000_t75" style="width:400.15pt;height:202.15pt" o:ole="">
            <v:imagedata r:id="rId19" o:title=""/>
          </v:shape>
          <o:OLEObject Type="Embed" ProgID="Visio.Drawing.11" ShapeID="_x0000_i1032" DrawAspect="Content" ObjectID="_1501595287" r:id="rId20"/>
        </w:object>
      </w:r>
      <w:r w:rsidR="004A781C">
        <w:br w:type="page"/>
      </w:r>
      <w:r w:rsidR="004A781C">
        <w:lastRenderedPageBreak/>
        <w:t>Periodic Functions</w:t>
      </w:r>
    </w:p>
    <w:p w:rsidR="004A781C" w:rsidRDefault="004A781C">
      <w:pPr>
        <w:pStyle w:val="Heading3"/>
      </w:pPr>
      <w:r>
        <w:t xml:space="preserve">Per: </w:t>
      </w:r>
      <w:fldSimple w:instr=" DOCPROPERTY &quot;Module Name&quot;  \* MERGEFORMAT ">
        <w:r w:rsidR="00F26A41">
          <w:t>ModuleName</w:t>
        </w:r>
      </w:fldSimple>
      <w:r w:rsidR="00F52A38">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9901A9" w:rsidRDefault="009901A9" w:rsidP="00B3373A"/>
    <w:p w:rsidR="009901A9" w:rsidRDefault="009901A9" w:rsidP="00B3373A"/>
    <w:p w:rsidR="009901A9" w:rsidRDefault="009901A9" w:rsidP="00B3373A"/>
    <w:p w:rsidR="004A781C" w:rsidRDefault="008608C5" w:rsidP="00B3373A">
      <w:r>
        <w:object w:dxaOrig="9180" w:dyaOrig="13910">
          <v:shape id="_x0000_i1031" type="#_x0000_t75" style="width:460.15pt;height:575.1pt" o:ole="">
            <v:imagedata r:id="rId21" o:title=""/>
          </v:shape>
          <o:OLEObject Type="Embed" ProgID="Visio.Drawing.11" ShapeID="_x0000_i1031" DrawAspect="Content" ObjectID="_1501595288" r:id="rId22"/>
        </w:object>
      </w:r>
      <w:r w:rsidR="0069710A">
        <w:object w:dxaOrig="9332" w:dyaOrig="13015">
          <v:shape id="_x0000_i1029" type="#_x0000_t75" style="width:6in;height:559.85pt" o:ole="">
            <v:imagedata r:id="rId23" o:title=""/>
          </v:shape>
          <o:OLEObject Type="Embed" ProgID="Visio.Drawing.11" ShapeID="_x0000_i1029" DrawAspect="Content" ObjectID="_1501595289" r:id="rId24"/>
        </w:object>
      </w:r>
      <w:r w:rsidR="005102BF">
        <w:object w:dxaOrig="9180" w:dyaOrig="13910">
          <v:shape id="_x0000_i1030" type="#_x0000_t75" style="width:460.15pt;height:544.6pt" o:ole="">
            <v:imagedata r:id="rId25" o:title=""/>
          </v:shape>
          <o:OLEObject Type="Embed" ProgID="Visio.Drawing.11" ShapeID="_x0000_i1030" DrawAspect="Content" ObjectID="_1501595290" r:id="rId26"/>
        </w:object>
      </w:r>
    </w:p>
    <w:p w:rsidR="004A781C" w:rsidRDefault="004A781C">
      <w:pPr>
        <w:pStyle w:val="Heading4"/>
      </w:pPr>
      <w:r>
        <w:lastRenderedPageBreak/>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proofErr w:type="spellStart"/>
      <w:r>
        <w:t>SCom</w:t>
      </w:r>
      <w:proofErr w:type="spellEnd"/>
      <w:r w:rsidR="004A781C">
        <w:t xml:space="preserve">: </w:t>
      </w:r>
      <w:r w:rsidR="00F02FBB">
        <w:fldChar w:fldCharType="begin"/>
      </w:r>
      <w:r w:rsidR="00F02FBB">
        <w:instrText xml:space="preserve"> DOCPROPERTY "Module Name"  \* MERGEFORMAT </w:instrText>
      </w:r>
      <w:r w:rsidR="00F02FBB">
        <w:fldChar w:fldCharType="separate"/>
      </w:r>
      <w:proofErr w:type="spellStart"/>
      <w:r w:rsidR="00F26A41">
        <w:t>ModuleName</w:t>
      </w:r>
      <w:r w:rsidR="00F02FBB">
        <w:fldChar w:fldCharType="end"/>
      </w:r>
      <w:r w:rsidR="004A781C">
        <w:t>_</w:t>
      </w:r>
      <w:r>
        <w:t>S</w:t>
      </w:r>
      <w:r w:rsidR="0062414A">
        <w:t>c</w:t>
      </w:r>
      <w:r>
        <w:t>om</w:t>
      </w:r>
      <w:proofErr w:type="spellEnd"/>
      <w:r>
        <w:t>_</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4A781C" w:rsidRDefault="004A781C" w:rsidP="00F141E2">
      <w:pPr>
        <w:jc w:val="center"/>
      </w:pP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proofErr w:type="spellStart"/>
            <w:r w:rsidRPr="009901A9">
              <w:rPr>
                <w:rFonts w:ascii="Arial" w:hAnsi="Arial" w:cs="Arial"/>
                <w:sz w:val="16"/>
                <w:szCs w:val="16"/>
              </w:rPr>
              <w:t>PwmCdd_</w:t>
            </w:r>
            <w:r>
              <w:rPr>
                <w:rFonts w:ascii="Arial" w:hAnsi="Arial" w:cs="Arial"/>
                <w:sz w:val="16"/>
                <w:szCs w:val="16"/>
              </w:rPr>
              <w:t>Init</w:t>
            </w:r>
            <w:proofErr w:type="spellEnd"/>
          </w:p>
        </w:tc>
        <w:tc>
          <w:tcPr>
            <w:tcW w:w="2070" w:type="dxa"/>
            <w:tcBorders>
              <w:top w:val="single" w:sz="6" w:space="0" w:color="auto"/>
              <w:left w:val="single" w:sz="6" w:space="0" w:color="auto"/>
              <w:bottom w:val="single" w:sz="6" w:space="0" w:color="auto"/>
              <w:right w:val="single" w:sz="6" w:space="0" w:color="auto"/>
            </w:tcBorders>
          </w:tcPr>
          <w:p w:rsidR="006B5494" w:rsidRDefault="006B5494" w:rsidP="00042EEE">
            <w:pPr>
              <w:spacing w:before="60" w:line="360" w:lineRule="auto"/>
            </w:pPr>
            <w:r>
              <w:t>Once</w:t>
            </w:r>
          </w:p>
        </w:tc>
        <w:tc>
          <w:tcPr>
            <w:tcW w:w="3690" w:type="dxa"/>
            <w:tcBorders>
              <w:top w:val="single" w:sz="6" w:space="0" w:color="auto"/>
              <w:left w:val="single" w:sz="6" w:space="0" w:color="auto"/>
              <w:bottom w:val="single" w:sz="6" w:space="0" w:color="auto"/>
              <w:right w:val="single" w:sz="6" w:space="0" w:color="auto"/>
            </w:tcBorders>
          </w:tcPr>
          <w:p w:rsidR="006B5494" w:rsidRDefault="006B5494" w:rsidP="00C21745">
            <w:pPr>
              <w:spacing w:before="60" w:line="360" w:lineRule="auto"/>
            </w:pPr>
            <w:proofErr w:type="spellStart"/>
            <w:r w:rsidRPr="006B5494">
              <w:t>EcuStartup</w:t>
            </w:r>
            <w:proofErr w:type="spellEnd"/>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r w:rsidRPr="009901A9">
              <w:rPr>
                <w:rFonts w:ascii="Arial" w:hAnsi="Arial" w:cs="Arial"/>
                <w:sz w:val="16"/>
                <w:szCs w:val="16"/>
              </w:rPr>
              <w:t>PwmCdd_Per1</w:t>
            </w:r>
          </w:p>
        </w:tc>
        <w:tc>
          <w:tcPr>
            <w:tcW w:w="207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Motor control ISR</w:t>
            </w:r>
          </w:p>
        </w:tc>
        <w:tc>
          <w:tcPr>
            <w:tcW w:w="369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All states</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9901A9"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706538"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706538">
            <w:pPr>
              <w:spacing w:before="60"/>
              <w:rPr>
                <w:rFonts w:ascii="Arial" w:hAnsi="Arial" w:cs="Arial"/>
                <w:sz w:val="16"/>
              </w:rPr>
            </w:pPr>
            <w:r>
              <w:rPr>
                <w:rFonts w:ascii="Arial" w:hAnsi="Arial" w:cs="Arial"/>
                <w:sz w:val="16"/>
              </w:rPr>
              <w:t>17 Oct 2012</w:t>
            </w:r>
          </w:p>
        </w:tc>
        <w:tc>
          <w:tcPr>
            <w:tcW w:w="1105" w:type="dxa"/>
          </w:tcPr>
          <w:p w:rsidR="004A781C" w:rsidRDefault="00706538">
            <w:pPr>
              <w:spacing w:before="60"/>
              <w:rPr>
                <w:rFonts w:ascii="Arial" w:hAnsi="Arial" w:cs="Arial"/>
                <w:sz w:val="16"/>
              </w:rPr>
            </w:pPr>
            <w:proofErr w:type="spellStart"/>
            <w:r>
              <w:rPr>
                <w:rFonts w:ascii="Arial" w:hAnsi="Arial" w:cs="Arial"/>
                <w:sz w:val="16"/>
              </w:rPr>
              <w:t>Selva</w:t>
            </w:r>
            <w:proofErr w:type="spellEnd"/>
          </w:p>
        </w:tc>
      </w:tr>
      <w:tr w:rsidR="0062414A">
        <w:tc>
          <w:tcPr>
            <w:tcW w:w="616" w:type="dxa"/>
          </w:tcPr>
          <w:p w:rsidR="0062414A" w:rsidRDefault="0062414A">
            <w:pPr>
              <w:spacing w:before="60"/>
              <w:rPr>
                <w:rFonts w:ascii="Arial" w:hAnsi="Arial" w:cs="Arial"/>
                <w:sz w:val="16"/>
              </w:rPr>
            </w:pPr>
            <w:r>
              <w:rPr>
                <w:rFonts w:ascii="Arial" w:hAnsi="Arial" w:cs="Arial"/>
                <w:sz w:val="16"/>
              </w:rPr>
              <w:t>2</w:t>
            </w:r>
          </w:p>
        </w:tc>
        <w:tc>
          <w:tcPr>
            <w:tcW w:w="662" w:type="dxa"/>
          </w:tcPr>
          <w:p w:rsidR="0062414A" w:rsidRDefault="0062414A">
            <w:pPr>
              <w:spacing w:before="60"/>
              <w:rPr>
                <w:rFonts w:ascii="Arial" w:hAnsi="Arial" w:cs="Arial"/>
                <w:sz w:val="16"/>
              </w:rPr>
            </w:pPr>
            <w:r>
              <w:rPr>
                <w:rFonts w:ascii="Arial" w:hAnsi="Arial" w:cs="Arial"/>
                <w:sz w:val="16"/>
              </w:rPr>
              <w:t>2.0</w:t>
            </w:r>
          </w:p>
        </w:tc>
        <w:tc>
          <w:tcPr>
            <w:tcW w:w="6210" w:type="dxa"/>
          </w:tcPr>
          <w:p w:rsidR="0062414A" w:rsidRDefault="0062414A">
            <w:pPr>
              <w:spacing w:before="60"/>
              <w:rPr>
                <w:rFonts w:ascii="Arial" w:hAnsi="Arial" w:cs="Arial"/>
                <w:sz w:val="16"/>
              </w:rPr>
            </w:pPr>
            <w:proofErr w:type="spellStart"/>
            <w:r>
              <w:rPr>
                <w:rFonts w:ascii="Arial" w:hAnsi="Arial" w:cs="Arial"/>
                <w:sz w:val="16"/>
              </w:rPr>
              <w:t>Nhet</w:t>
            </w:r>
            <w:proofErr w:type="spellEnd"/>
            <w:r>
              <w:rPr>
                <w:rFonts w:ascii="Arial" w:hAnsi="Arial" w:cs="Arial"/>
                <w:sz w:val="16"/>
              </w:rPr>
              <w:t xml:space="preserve"> specific names are changed to common names and project specific variables assignment are moved to configuration Macros to keep </w:t>
            </w:r>
            <w:proofErr w:type="spellStart"/>
            <w:r>
              <w:rPr>
                <w:rFonts w:ascii="Arial" w:hAnsi="Arial" w:cs="Arial"/>
                <w:sz w:val="16"/>
              </w:rPr>
              <w:t>PWMCdd</w:t>
            </w:r>
            <w:proofErr w:type="spellEnd"/>
            <w:r>
              <w:rPr>
                <w:rFonts w:ascii="Arial" w:hAnsi="Arial" w:cs="Arial"/>
                <w:sz w:val="16"/>
              </w:rPr>
              <w:t xml:space="preserve"> same across projects </w:t>
            </w:r>
          </w:p>
        </w:tc>
        <w:tc>
          <w:tcPr>
            <w:tcW w:w="1080" w:type="dxa"/>
          </w:tcPr>
          <w:p w:rsidR="0062414A" w:rsidRDefault="0062414A">
            <w:pPr>
              <w:spacing w:before="60"/>
              <w:rPr>
                <w:rFonts w:ascii="Arial" w:hAnsi="Arial" w:cs="Arial"/>
                <w:sz w:val="16"/>
              </w:rPr>
            </w:pPr>
            <w:r>
              <w:rPr>
                <w:rFonts w:ascii="Arial" w:hAnsi="Arial" w:cs="Arial"/>
                <w:sz w:val="16"/>
              </w:rPr>
              <w:t>15-Feb-12</w:t>
            </w:r>
          </w:p>
        </w:tc>
        <w:tc>
          <w:tcPr>
            <w:tcW w:w="1105" w:type="dxa"/>
          </w:tcPr>
          <w:p w:rsidR="0062414A" w:rsidRDefault="0062414A">
            <w:pPr>
              <w:spacing w:before="60"/>
              <w:rPr>
                <w:rFonts w:ascii="Arial" w:hAnsi="Arial" w:cs="Arial"/>
                <w:sz w:val="16"/>
              </w:rPr>
            </w:pPr>
            <w:proofErr w:type="spellStart"/>
            <w:r>
              <w:rPr>
                <w:rFonts w:ascii="Arial" w:hAnsi="Arial" w:cs="Arial"/>
                <w:sz w:val="16"/>
              </w:rPr>
              <w:t>Selva</w:t>
            </w:r>
            <w:proofErr w:type="spellEnd"/>
          </w:p>
        </w:tc>
      </w:tr>
      <w:tr w:rsidR="009B4210">
        <w:tc>
          <w:tcPr>
            <w:tcW w:w="616" w:type="dxa"/>
          </w:tcPr>
          <w:p w:rsidR="009B4210" w:rsidRDefault="009B4210">
            <w:pPr>
              <w:spacing w:before="60"/>
              <w:rPr>
                <w:rFonts w:ascii="Arial" w:hAnsi="Arial" w:cs="Arial"/>
                <w:sz w:val="16"/>
              </w:rPr>
            </w:pPr>
            <w:r>
              <w:rPr>
                <w:rFonts w:ascii="Arial" w:hAnsi="Arial" w:cs="Arial"/>
                <w:sz w:val="16"/>
              </w:rPr>
              <w:t>3</w:t>
            </w:r>
          </w:p>
        </w:tc>
        <w:tc>
          <w:tcPr>
            <w:tcW w:w="662" w:type="dxa"/>
          </w:tcPr>
          <w:p w:rsidR="009B4210" w:rsidRDefault="009B4210">
            <w:pPr>
              <w:spacing w:before="60"/>
              <w:rPr>
                <w:rFonts w:ascii="Arial" w:hAnsi="Arial" w:cs="Arial"/>
                <w:sz w:val="16"/>
              </w:rPr>
            </w:pPr>
            <w:r>
              <w:rPr>
                <w:rFonts w:ascii="Arial" w:hAnsi="Arial" w:cs="Arial"/>
                <w:sz w:val="16"/>
              </w:rPr>
              <w:t>3.0</w:t>
            </w:r>
          </w:p>
        </w:tc>
        <w:tc>
          <w:tcPr>
            <w:tcW w:w="6210" w:type="dxa"/>
          </w:tcPr>
          <w:p w:rsidR="009B4210" w:rsidRDefault="009B4210">
            <w:pPr>
              <w:spacing w:before="60"/>
              <w:rPr>
                <w:rFonts w:ascii="Arial" w:hAnsi="Arial" w:cs="Arial"/>
                <w:sz w:val="16"/>
              </w:rPr>
            </w:pPr>
            <w:r w:rsidRPr="009B4210">
              <w:rPr>
                <w:rFonts w:ascii="Arial" w:hAnsi="Arial" w:cs="Arial"/>
                <w:sz w:val="16"/>
              </w:rPr>
              <w:t>Changed the Buffer index of CDD_ModIdxFinal_Uls_G_u16p16 from "CDD_AppDataFwdPthAccessBfr_Cnt_G_u16" to "CDD_CDDDataAccessBfr_Cnt_G_u16"</w:t>
            </w:r>
          </w:p>
        </w:tc>
        <w:tc>
          <w:tcPr>
            <w:tcW w:w="1080" w:type="dxa"/>
          </w:tcPr>
          <w:p w:rsidR="009B4210" w:rsidRDefault="009B4210">
            <w:pPr>
              <w:spacing w:before="60"/>
              <w:rPr>
                <w:rFonts w:ascii="Arial" w:hAnsi="Arial" w:cs="Arial"/>
                <w:sz w:val="16"/>
              </w:rPr>
            </w:pPr>
            <w:r>
              <w:rPr>
                <w:rFonts w:ascii="Arial" w:hAnsi="Arial" w:cs="Arial"/>
                <w:sz w:val="16"/>
              </w:rPr>
              <w:t>19-Apr-13</w:t>
            </w:r>
          </w:p>
        </w:tc>
        <w:tc>
          <w:tcPr>
            <w:tcW w:w="1105" w:type="dxa"/>
          </w:tcPr>
          <w:p w:rsidR="009B4210" w:rsidRDefault="009B4210">
            <w:pPr>
              <w:spacing w:before="60"/>
              <w:rPr>
                <w:rFonts w:ascii="Arial" w:hAnsi="Arial" w:cs="Arial"/>
                <w:sz w:val="16"/>
              </w:rPr>
            </w:pPr>
            <w:proofErr w:type="spellStart"/>
            <w:r>
              <w:rPr>
                <w:rFonts w:ascii="Arial" w:hAnsi="Arial" w:cs="Arial"/>
                <w:sz w:val="16"/>
              </w:rPr>
              <w:t>Selva</w:t>
            </w:r>
            <w:proofErr w:type="spellEnd"/>
          </w:p>
        </w:tc>
      </w:tr>
      <w:tr w:rsidR="009C306E">
        <w:tc>
          <w:tcPr>
            <w:tcW w:w="616" w:type="dxa"/>
          </w:tcPr>
          <w:p w:rsidR="009C306E" w:rsidRDefault="009C306E">
            <w:pPr>
              <w:spacing w:before="60"/>
              <w:rPr>
                <w:rFonts w:ascii="Arial" w:hAnsi="Arial" w:cs="Arial"/>
                <w:sz w:val="16"/>
              </w:rPr>
            </w:pPr>
            <w:r>
              <w:rPr>
                <w:rFonts w:ascii="Arial" w:hAnsi="Arial" w:cs="Arial"/>
                <w:sz w:val="16"/>
              </w:rPr>
              <w:t>4</w:t>
            </w:r>
          </w:p>
        </w:tc>
        <w:tc>
          <w:tcPr>
            <w:tcW w:w="662" w:type="dxa"/>
          </w:tcPr>
          <w:p w:rsidR="009C306E" w:rsidRDefault="009C306E">
            <w:pPr>
              <w:spacing w:before="60"/>
              <w:rPr>
                <w:rFonts w:ascii="Arial" w:hAnsi="Arial" w:cs="Arial"/>
                <w:sz w:val="16"/>
              </w:rPr>
            </w:pPr>
            <w:r>
              <w:rPr>
                <w:rFonts w:ascii="Arial" w:hAnsi="Arial" w:cs="Arial"/>
                <w:sz w:val="16"/>
              </w:rPr>
              <w:t>4.0</w:t>
            </w:r>
          </w:p>
        </w:tc>
        <w:tc>
          <w:tcPr>
            <w:tcW w:w="6210" w:type="dxa"/>
          </w:tcPr>
          <w:p w:rsidR="009C306E" w:rsidRPr="009B4210" w:rsidRDefault="009C306E">
            <w:pPr>
              <w:spacing w:before="60"/>
              <w:rPr>
                <w:rFonts w:ascii="Arial" w:hAnsi="Arial" w:cs="Arial"/>
                <w:sz w:val="16"/>
              </w:rPr>
            </w:pPr>
            <w:r>
              <w:rPr>
                <w:rFonts w:ascii="Arial" w:hAnsi="Arial" w:cs="Arial"/>
                <w:sz w:val="16"/>
              </w:rPr>
              <w:t>Updated for ranges for UTP</w:t>
            </w:r>
          </w:p>
        </w:tc>
        <w:tc>
          <w:tcPr>
            <w:tcW w:w="1080" w:type="dxa"/>
          </w:tcPr>
          <w:p w:rsidR="009C306E" w:rsidRDefault="009C306E">
            <w:pPr>
              <w:spacing w:before="60"/>
              <w:rPr>
                <w:rFonts w:ascii="Arial" w:hAnsi="Arial" w:cs="Arial"/>
                <w:sz w:val="16"/>
              </w:rPr>
            </w:pPr>
            <w:r>
              <w:rPr>
                <w:rFonts w:ascii="Arial" w:hAnsi="Arial" w:cs="Arial"/>
                <w:sz w:val="16"/>
              </w:rPr>
              <w:t>1-July-13</w:t>
            </w:r>
          </w:p>
        </w:tc>
        <w:tc>
          <w:tcPr>
            <w:tcW w:w="1105" w:type="dxa"/>
          </w:tcPr>
          <w:p w:rsidR="009C306E" w:rsidRDefault="009C306E">
            <w:pPr>
              <w:spacing w:before="60"/>
              <w:rPr>
                <w:rFonts w:ascii="Arial" w:hAnsi="Arial" w:cs="Arial"/>
                <w:sz w:val="16"/>
              </w:rPr>
            </w:pPr>
            <w:proofErr w:type="spellStart"/>
            <w:r>
              <w:rPr>
                <w:rFonts w:ascii="Arial" w:hAnsi="Arial" w:cs="Arial"/>
                <w:sz w:val="16"/>
              </w:rPr>
              <w:t>Selva</w:t>
            </w:r>
            <w:proofErr w:type="spellEnd"/>
          </w:p>
        </w:tc>
      </w:tr>
      <w:tr w:rsidR="00D03EDD">
        <w:tc>
          <w:tcPr>
            <w:tcW w:w="616" w:type="dxa"/>
          </w:tcPr>
          <w:p w:rsidR="00D03EDD" w:rsidRDefault="00D03EDD">
            <w:pPr>
              <w:spacing w:before="60"/>
              <w:rPr>
                <w:rFonts w:ascii="Arial" w:hAnsi="Arial" w:cs="Arial"/>
                <w:sz w:val="16"/>
              </w:rPr>
            </w:pPr>
            <w:r>
              <w:rPr>
                <w:rFonts w:ascii="Arial" w:hAnsi="Arial" w:cs="Arial"/>
                <w:sz w:val="16"/>
              </w:rPr>
              <w:t>5</w:t>
            </w:r>
          </w:p>
        </w:tc>
        <w:tc>
          <w:tcPr>
            <w:tcW w:w="662" w:type="dxa"/>
          </w:tcPr>
          <w:p w:rsidR="00D03EDD" w:rsidRDefault="00D03EDD">
            <w:pPr>
              <w:spacing w:before="60"/>
              <w:rPr>
                <w:rFonts w:ascii="Arial" w:hAnsi="Arial" w:cs="Arial"/>
                <w:sz w:val="16"/>
              </w:rPr>
            </w:pPr>
            <w:r>
              <w:rPr>
                <w:rFonts w:ascii="Arial" w:hAnsi="Arial" w:cs="Arial"/>
                <w:sz w:val="16"/>
              </w:rPr>
              <w:t>5.0</w:t>
            </w:r>
          </w:p>
        </w:tc>
        <w:tc>
          <w:tcPr>
            <w:tcW w:w="6210" w:type="dxa"/>
          </w:tcPr>
          <w:p w:rsidR="00D03EDD" w:rsidRDefault="00D03EDD">
            <w:pPr>
              <w:spacing w:before="60"/>
              <w:rPr>
                <w:rFonts w:ascii="Arial" w:hAnsi="Arial" w:cs="Arial"/>
                <w:sz w:val="16"/>
              </w:rPr>
            </w:pPr>
            <w:r>
              <w:rPr>
                <w:rFonts w:ascii="Arial" w:hAnsi="Arial" w:cs="Arial"/>
                <w:sz w:val="16"/>
              </w:rPr>
              <w:t xml:space="preserve">Deleted Dead time compensation and corrected the </w:t>
            </w:r>
            <w:proofErr w:type="spellStart"/>
            <w:r>
              <w:rPr>
                <w:rFonts w:ascii="Arial" w:hAnsi="Arial" w:cs="Arial"/>
                <w:sz w:val="16"/>
              </w:rPr>
              <w:t>DCPhase</w:t>
            </w:r>
            <w:proofErr w:type="spellEnd"/>
            <w:r>
              <w:rPr>
                <w:rFonts w:ascii="Arial" w:hAnsi="Arial" w:cs="Arial"/>
                <w:sz w:val="16"/>
              </w:rPr>
              <w:t xml:space="preserve"> calculation</w:t>
            </w:r>
          </w:p>
        </w:tc>
        <w:tc>
          <w:tcPr>
            <w:tcW w:w="1080" w:type="dxa"/>
          </w:tcPr>
          <w:p w:rsidR="00D03EDD" w:rsidRDefault="000F2E71">
            <w:pPr>
              <w:spacing w:before="60"/>
              <w:rPr>
                <w:rFonts w:ascii="Arial" w:hAnsi="Arial" w:cs="Arial"/>
                <w:sz w:val="16"/>
              </w:rPr>
            </w:pPr>
            <w:r>
              <w:rPr>
                <w:rFonts w:ascii="Arial" w:hAnsi="Arial" w:cs="Arial"/>
                <w:sz w:val="16"/>
              </w:rPr>
              <w:t>1-Nov -13</w:t>
            </w:r>
          </w:p>
        </w:tc>
        <w:tc>
          <w:tcPr>
            <w:tcW w:w="1105" w:type="dxa"/>
          </w:tcPr>
          <w:p w:rsidR="00D03EDD" w:rsidRDefault="00D03EDD">
            <w:pPr>
              <w:spacing w:before="60"/>
              <w:rPr>
                <w:rFonts w:ascii="Arial" w:hAnsi="Arial" w:cs="Arial"/>
                <w:sz w:val="16"/>
              </w:rPr>
            </w:pPr>
            <w:proofErr w:type="spellStart"/>
            <w:r>
              <w:rPr>
                <w:rFonts w:ascii="Arial" w:hAnsi="Arial" w:cs="Arial"/>
                <w:sz w:val="16"/>
              </w:rPr>
              <w:t>Selva</w:t>
            </w:r>
            <w:proofErr w:type="spellEnd"/>
          </w:p>
        </w:tc>
      </w:tr>
      <w:tr w:rsidR="0063145D">
        <w:tc>
          <w:tcPr>
            <w:tcW w:w="616" w:type="dxa"/>
          </w:tcPr>
          <w:p w:rsidR="0063145D" w:rsidRDefault="0063145D">
            <w:pPr>
              <w:spacing w:before="60"/>
              <w:rPr>
                <w:rFonts w:ascii="Arial" w:hAnsi="Arial" w:cs="Arial"/>
                <w:sz w:val="16"/>
              </w:rPr>
            </w:pPr>
            <w:r>
              <w:rPr>
                <w:rFonts w:ascii="Arial" w:hAnsi="Arial" w:cs="Arial"/>
                <w:sz w:val="16"/>
              </w:rPr>
              <w:t>6</w:t>
            </w:r>
          </w:p>
        </w:tc>
        <w:tc>
          <w:tcPr>
            <w:tcW w:w="662" w:type="dxa"/>
          </w:tcPr>
          <w:p w:rsidR="0063145D" w:rsidRDefault="0063145D">
            <w:pPr>
              <w:spacing w:before="60"/>
              <w:rPr>
                <w:rFonts w:ascii="Arial" w:hAnsi="Arial" w:cs="Arial"/>
                <w:sz w:val="16"/>
              </w:rPr>
            </w:pPr>
            <w:r>
              <w:rPr>
                <w:rFonts w:ascii="Arial" w:hAnsi="Arial" w:cs="Arial"/>
                <w:sz w:val="16"/>
              </w:rPr>
              <w:t>6.0</w:t>
            </w:r>
          </w:p>
        </w:tc>
        <w:tc>
          <w:tcPr>
            <w:tcW w:w="6210" w:type="dxa"/>
          </w:tcPr>
          <w:p w:rsidR="00261EB5" w:rsidRPr="00261EB5" w:rsidRDefault="00261EB5" w:rsidP="00261EB5">
            <w:pPr>
              <w:spacing w:before="60"/>
              <w:rPr>
                <w:rFonts w:ascii="Arial" w:hAnsi="Arial" w:cs="Arial"/>
                <w:sz w:val="16"/>
              </w:rPr>
            </w:pPr>
            <w:r w:rsidRPr="00261EB5">
              <w:rPr>
                <w:rFonts w:ascii="Arial" w:hAnsi="Arial" w:cs="Arial"/>
                <w:sz w:val="16"/>
              </w:rPr>
              <w:t>Replaced d_PWMFreqBase_Hz_u16Added</w:t>
            </w:r>
            <w:r>
              <w:rPr>
                <w:rFonts w:ascii="Arial" w:hAnsi="Arial" w:cs="Arial"/>
                <w:sz w:val="16"/>
              </w:rPr>
              <w:t xml:space="preserve"> with k_PWMBaseFrequency_Hz_u16</w:t>
            </w:r>
            <w:r w:rsidRPr="00261EB5">
              <w:rPr>
                <w:rFonts w:ascii="Arial" w:hAnsi="Arial" w:cs="Arial"/>
                <w:sz w:val="16"/>
              </w:rPr>
              <w:tab/>
              <w:t xml:space="preserve"> d_PwmPrdMax_Cnt_u16 with Pwm</w:t>
            </w:r>
            <w:r>
              <w:rPr>
                <w:rFonts w:ascii="Arial" w:hAnsi="Arial" w:cs="Arial"/>
                <w:sz w:val="16"/>
              </w:rPr>
              <w:t xml:space="preserve">Cdd_PWMPrdMax_Cnt_M_u16  and   </w:t>
            </w:r>
            <w:r w:rsidRPr="00261EB5">
              <w:rPr>
                <w:rFonts w:ascii="Arial" w:hAnsi="Arial" w:cs="Arial"/>
                <w:sz w:val="16"/>
              </w:rPr>
              <w:tab/>
              <w:t xml:space="preserve"> d_PwmPrdMin_Cnt_u16 wi</w:t>
            </w:r>
            <w:r>
              <w:rPr>
                <w:rFonts w:ascii="Arial" w:hAnsi="Arial" w:cs="Arial"/>
                <w:sz w:val="16"/>
              </w:rPr>
              <w:t>th PwmCdd_PWMPrdMin_Cnt_M_u16</w:t>
            </w:r>
            <w:r w:rsidRPr="00261EB5">
              <w:rPr>
                <w:rFonts w:ascii="Arial" w:hAnsi="Arial" w:cs="Arial"/>
                <w:sz w:val="16"/>
              </w:rPr>
              <w:tab/>
            </w:r>
            <w:r w:rsidRPr="00261EB5">
              <w:rPr>
                <w:rFonts w:ascii="Arial" w:hAnsi="Arial" w:cs="Arial"/>
                <w:sz w:val="16"/>
              </w:rPr>
              <w:tab/>
              <w:t xml:space="preserve"> d_PwmPrdRange_Cnt_u16 with PwmCdd_PWMPrdRange_Cnt_M_u16</w:t>
            </w:r>
          </w:p>
          <w:p w:rsidR="0063145D" w:rsidRDefault="00261EB5" w:rsidP="00261EB5">
            <w:pPr>
              <w:spacing w:before="60"/>
              <w:rPr>
                <w:rFonts w:ascii="Arial" w:hAnsi="Arial" w:cs="Arial"/>
                <w:sz w:val="16"/>
              </w:rPr>
            </w:pPr>
            <w:proofErr w:type="gramStart"/>
            <w:r w:rsidRPr="00261EB5">
              <w:rPr>
                <w:rFonts w:ascii="Arial" w:hAnsi="Arial" w:cs="Arial"/>
                <w:sz w:val="16"/>
              </w:rPr>
              <w:t>removed  d</w:t>
            </w:r>
            <w:proofErr w:type="gramEnd"/>
            <w:r w:rsidRPr="00261EB5">
              <w:rPr>
                <w:rFonts w:ascii="Arial" w:hAnsi="Arial" w:cs="Arial"/>
                <w:sz w:val="16"/>
              </w:rPr>
              <w:t>_PwmPrdInitVal_Cnt_u16 which is not used.</w:t>
            </w:r>
          </w:p>
        </w:tc>
        <w:tc>
          <w:tcPr>
            <w:tcW w:w="1080" w:type="dxa"/>
          </w:tcPr>
          <w:p w:rsidR="0063145D" w:rsidRDefault="0063145D">
            <w:pPr>
              <w:spacing w:before="60"/>
              <w:rPr>
                <w:rFonts w:ascii="Arial" w:hAnsi="Arial" w:cs="Arial"/>
                <w:sz w:val="16"/>
              </w:rPr>
            </w:pPr>
            <w:r>
              <w:rPr>
                <w:rFonts w:ascii="Arial" w:hAnsi="Arial" w:cs="Arial"/>
                <w:sz w:val="16"/>
              </w:rPr>
              <w:t>22-Jan-14</w:t>
            </w:r>
          </w:p>
        </w:tc>
        <w:tc>
          <w:tcPr>
            <w:tcW w:w="1105" w:type="dxa"/>
          </w:tcPr>
          <w:p w:rsidR="0063145D" w:rsidRDefault="0063145D">
            <w:pPr>
              <w:spacing w:before="60"/>
              <w:rPr>
                <w:rFonts w:ascii="Arial" w:hAnsi="Arial" w:cs="Arial"/>
                <w:sz w:val="16"/>
              </w:rPr>
            </w:pPr>
            <w:r>
              <w:rPr>
                <w:rFonts w:ascii="Arial" w:hAnsi="Arial" w:cs="Arial"/>
                <w:sz w:val="16"/>
              </w:rPr>
              <w:t>LK</w:t>
            </w:r>
          </w:p>
        </w:tc>
      </w:tr>
      <w:tr w:rsidR="00511082">
        <w:tc>
          <w:tcPr>
            <w:tcW w:w="616" w:type="dxa"/>
          </w:tcPr>
          <w:p w:rsidR="00511082" w:rsidRDefault="00511082">
            <w:pPr>
              <w:spacing w:before="60"/>
              <w:rPr>
                <w:rFonts w:ascii="Arial" w:hAnsi="Arial" w:cs="Arial"/>
                <w:sz w:val="16"/>
              </w:rPr>
            </w:pPr>
            <w:r>
              <w:rPr>
                <w:rFonts w:ascii="Arial" w:hAnsi="Arial" w:cs="Arial"/>
                <w:sz w:val="16"/>
              </w:rPr>
              <w:t>7</w:t>
            </w:r>
          </w:p>
        </w:tc>
        <w:tc>
          <w:tcPr>
            <w:tcW w:w="662" w:type="dxa"/>
          </w:tcPr>
          <w:p w:rsidR="00511082" w:rsidRDefault="00511082">
            <w:pPr>
              <w:spacing w:before="60"/>
              <w:rPr>
                <w:rFonts w:ascii="Arial" w:hAnsi="Arial" w:cs="Arial"/>
                <w:sz w:val="16"/>
              </w:rPr>
            </w:pPr>
            <w:r>
              <w:rPr>
                <w:rFonts w:ascii="Arial" w:hAnsi="Arial" w:cs="Arial"/>
                <w:sz w:val="16"/>
              </w:rPr>
              <w:t>7.0</w:t>
            </w:r>
          </w:p>
        </w:tc>
        <w:tc>
          <w:tcPr>
            <w:tcW w:w="6210" w:type="dxa"/>
          </w:tcPr>
          <w:p w:rsidR="00511082" w:rsidRPr="00261EB5" w:rsidRDefault="00511082" w:rsidP="00261EB5">
            <w:pPr>
              <w:spacing w:before="60"/>
              <w:rPr>
                <w:rFonts w:ascii="Arial" w:hAnsi="Arial" w:cs="Arial"/>
                <w:sz w:val="16"/>
              </w:rPr>
            </w:pPr>
            <w:r>
              <w:rPr>
                <w:rFonts w:ascii="Arial" w:hAnsi="Arial" w:cs="Arial"/>
                <w:sz w:val="16"/>
              </w:rPr>
              <w:t>Module variable range updates</w:t>
            </w:r>
          </w:p>
        </w:tc>
        <w:tc>
          <w:tcPr>
            <w:tcW w:w="1080" w:type="dxa"/>
          </w:tcPr>
          <w:p w:rsidR="00511082" w:rsidRDefault="00511082">
            <w:pPr>
              <w:spacing w:before="60"/>
              <w:rPr>
                <w:rFonts w:ascii="Arial" w:hAnsi="Arial" w:cs="Arial"/>
                <w:sz w:val="16"/>
              </w:rPr>
            </w:pPr>
            <w:r>
              <w:rPr>
                <w:rFonts w:ascii="Arial" w:hAnsi="Arial" w:cs="Arial"/>
                <w:sz w:val="16"/>
              </w:rPr>
              <w:t>27-Jan-14</w:t>
            </w:r>
          </w:p>
        </w:tc>
        <w:tc>
          <w:tcPr>
            <w:tcW w:w="1105" w:type="dxa"/>
          </w:tcPr>
          <w:p w:rsidR="00511082" w:rsidRDefault="00511082">
            <w:pPr>
              <w:spacing w:before="60"/>
              <w:rPr>
                <w:rFonts w:ascii="Arial" w:hAnsi="Arial" w:cs="Arial"/>
                <w:sz w:val="16"/>
              </w:rPr>
            </w:pPr>
            <w:r>
              <w:rPr>
                <w:rFonts w:ascii="Arial" w:hAnsi="Arial" w:cs="Arial"/>
                <w:sz w:val="16"/>
              </w:rPr>
              <w:t>SR</w:t>
            </w:r>
          </w:p>
        </w:tc>
      </w:tr>
      <w:tr w:rsidR="00E10485">
        <w:trPr>
          <w:ins w:id="18" w:author="Sengottaiyan, Selva" w:date="2015-08-20T16:59:00Z"/>
        </w:trPr>
        <w:tc>
          <w:tcPr>
            <w:tcW w:w="616" w:type="dxa"/>
          </w:tcPr>
          <w:p w:rsidR="00E10485" w:rsidRDefault="00E10485">
            <w:pPr>
              <w:spacing w:before="60"/>
              <w:rPr>
                <w:ins w:id="19" w:author="Sengottaiyan, Selva" w:date="2015-08-20T16:59:00Z"/>
                <w:rFonts w:ascii="Arial" w:hAnsi="Arial" w:cs="Arial"/>
                <w:sz w:val="16"/>
              </w:rPr>
            </w:pPr>
            <w:ins w:id="20" w:author="Sengottaiyan, Selva" w:date="2015-08-20T16:59:00Z">
              <w:r>
                <w:rPr>
                  <w:rFonts w:ascii="Arial" w:hAnsi="Arial" w:cs="Arial"/>
                  <w:sz w:val="16"/>
                </w:rPr>
                <w:t>8</w:t>
              </w:r>
            </w:ins>
          </w:p>
        </w:tc>
        <w:tc>
          <w:tcPr>
            <w:tcW w:w="662" w:type="dxa"/>
          </w:tcPr>
          <w:p w:rsidR="00E10485" w:rsidRDefault="00E10485">
            <w:pPr>
              <w:spacing w:before="60"/>
              <w:rPr>
                <w:ins w:id="21" w:author="Sengottaiyan, Selva" w:date="2015-08-20T16:59:00Z"/>
                <w:rFonts w:ascii="Arial" w:hAnsi="Arial" w:cs="Arial"/>
                <w:sz w:val="16"/>
              </w:rPr>
            </w:pPr>
            <w:ins w:id="22" w:author="Sengottaiyan, Selva" w:date="2015-08-20T16:59:00Z">
              <w:r>
                <w:rPr>
                  <w:rFonts w:ascii="Arial" w:hAnsi="Arial" w:cs="Arial"/>
                  <w:sz w:val="16"/>
                </w:rPr>
                <w:t>8.0</w:t>
              </w:r>
            </w:ins>
          </w:p>
        </w:tc>
        <w:tc>
          <w:tcPr>
            <w:tcW w:w="6210" w:type="dxa"/>
          </w:tcPr>
          <w:p w:rsidR="00E10485" w:rsidRDefault="00E10485" w:rsidP="00261EB5">
            <w:pPr>
              <w:spacing w:before="60"/>
              <w:rPr>
                <w:ins w:id="23" w:author="Sengottaiyan, Selva" w:date="2015-08-20T16:59:00Z"/>
                <w:rFonts w:ascii="Arial" w:hAnsi="Arial" w:cs="Arial"/>
                <w:sz w:val="16"/>
              </w:rPr>
            </w:pPr>
            <w:ins w:id="24" w:author="Sengottaiyan, Selva" w:date="2015-08-20T16:59:00Z">
              <w:r w:rsidRPr="00E10485">
                <w:rPr>
                  <w:rFonts w:ascii="Arial" w:hAnsi="Arial" w:cs="Arial"/>
                  <w:sz w:val="16"/>
                </w:rPr>
                <w:t xml:space="preserve">Replaced CDD_ModIdxFinal_Uls_G_u16p16 with </w:t>
              </w:r>
              <w:r w:rsidRPr="00E10485">
                <w:rPr>
                  <w:rFonts w:ascii="Arial" w:hAnsi="Arial" w:cs="Arial"/>
                  <w:sz w:val="16"/>
                </w:rPr>
                <w:tab/>
                <w:t>ModIdxFinal_Uls_T_u16p16 for 83,3hz noise</w:t>
              </w:r>
            </w:ins>
          </w:p>
        </w:tc>
        <w:tc>
          <w:tcPr>
            <w:tcW w:w="1080" w:type="dxa"/>
          </w:tcPr>
          <w:p w:rsidR="00E10485" w:rsidRDefault="00E10485">
            <w:pPr>
              <w:spacing w:before="60"/>
              <w:rPr>
                <w:ins w:id="25" w:author="Sengottaiyan, Selva" w:date="2015-08-20T16:59:00Z"/>
                <w:rFonts w:ascii="Arial" w:hAnsi="Arial" w:cs="Arial"/>
                <w:sz w:val="16"/>
              </w:rPr>
            </w:pPr>
            <w:ins w:id="26" w:author="Sengottaiyan, Selva" w:date="2015-08-20T17:00:00Z">
              <w:r>
                <w:rPr>
                  <w:rFonts w:ascii="Arial" w:hAnsi="Arial" w:cs="Arial"/>
                  <w:sz w:val="16"/>
                </w:rPr>
                <w:t>20-Aug-15</w:t>
              </w:r>
            </w:ins>
          </w:p>
        </w:tc>
        <w:tc>
          <w:tcPr>
            <w:tcW w:w="1105" w:type="dxa"/>
          </w:tcPr>
          <w:p w:rsidR="00E10485" w:rsidRDefault="00E10485">
            <w:pPr>
              <w:spacing w:before="60"/>
              <w:rPr>
                <w:ins w:id="27" w:author="Sengottaiyan, Selva" w:date="2015-08-20T16:59:00Z"/>
                <w:rFonts w:ascii="Arial" w:hAnsi="Arial" w:cs="Arial"/>
                <w:sz w:val="16"/>
              </w:rPr>
            </w:pPr>
            <w:proofErr w:type="spellStart"/>
            <w:ins w:id="28" w:author="Sengottaiyan, Selva" w:date="2015-08-20T16:59:00Z">
              <w:r>
                <w:rPr>
                  <w:rFonts w:ascii="Arial" w:hAnsi="Arial" w:cs="Arial"/>
                  <w:sz w:val="16"/>
                </w:rPr>
                <w:t>Selva</w:t>
              </w:r>
              <w:proofErr w:type="spellEnd"/>
            </w:ins>
          </w:p>
        </w:tc>
      </w:tr>
    </w:tbl>
    <w:p w:rsidR="00107819" w:rsidRDefault="0062414A">
      <w:r>
        <w:t>\</w:t>
      </w:r>
    </w:p>
    <w:p w:rsidR="0062414A" w:rsidRDefault="0062414A"/>
    <w:sectPr w:rsidR="0062414A" w:rsidSect="00937013">
      <w:headerReference w:type="default" r:id="rId27"/>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DC4" w:rsidRDefault="00115DC4">
      <w:r>
        <w:separator/>
      </w:r>
    </w:p>
  </w:endnote>
  <w:endnote w:type="continuationSeparator" w:id="0">
    <w:p w:rsidR="00115DC4" w:rsidRDefault="0011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5D" w:rsidRDefault="0063145D">
    <w:pPr>
      <w:pStyle w:val="Footer"/>
    </w:pPr>
    <w:r>
      <w:rPr>
        <w:snapToGrid w:val="0"/>
      </w:rPr>
      <w:tab/>
    </w:r>
    <w:fldSimple w:instr=" DOCPROPERTY &quot;Company&quot;  \* MERGEFORMAT ">
      <w:r w:rsidRPr="00F26A41">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DC4" w:rsidRDefault="00115DC4">
      <w:r>
        <w:separator/>
      </w:r>
    </w:p>
  </w:footnote>
  <w:footnote w:type="continuationSeparator" w:id="0">
    <w:p w:rsidR="00115DC4" w:rsidRDefault="00115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45D" w:rsidRDefault="0063145D">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3145D">
      <w:trPr>
        <w:cantSplit/>
      </w:trPr>
      <w:tc>
        <w:tcPr>
          <w:tcW w:w="990" w:type="dxa"/>
        </w:tcPr>
        <w:p w:rsidR="0063145D" w:rsidRDefault="0063145D">
          <w:pPr>
            <w:pStyle w:val="Header"/>
          </w:pPr>
          <w:r>
            <w:t>Title:</w:t>
          </w:r>
        </w:p>
      </w:tc>
      <w:tc>
        <w:tcPr>
          <w:tcW w:w="5400" w:type="dxa"/>
          <w:gridSpan w:val="3"/>
          <w:vMerge w:val="restart"/>
        </w:tcPr>
        <w:p w:rsidR="0063145D" w:rsidRDefault="0063145D" w:rsidP="002D1341">
          <w:pPr>
            <w:pStyle w:val="Header"/>
          </w:pPr>
          <w:proofErr w:type="spellStart"/>
          <w:r>
            <w:t>PwmCdd</w:t>
          </w:r>
          <w:proofErr w:type="spellEnd"/>
        </w:p>
        <w:p w:rsidR="0063145D" w:rsidRDefault="00857078" w:rsidP="001A574F">
          <w:pPr>
            <w:pStyle w:val="Header"/>
            <w:tabs>
              <w:tab w:val="clear" w:pos="4320"/>
              <w:tab w:val="clear" w:pos="8640"/>
              <w:tab w:val="center" w:pos="2592"/>
            </w:tabs>
          </w:pPr>
          <w:fldSimple w:instr=" DOCPROPERTY &quot;Product Line&quot;  \* MERGEFORMAT ">
            <w:r w:rsidR="0063145D">
              <w:t>Gen II+ EPS EA3</w:t>
            </w:r>
          </w:fldSimple>
          <w:r w:rsidR="0063145D">
            <w:tab/>
          </w:r>
        </w:p>
      </w:tc>
      <w:tc>
        <w:tcPr>
          <w:tcW w:w="1170" w:type="dxa"/>
        </w:tcPr>
        <w:p w:rsidR="0063145D" w:rsidRDefault="0063145D">
          <w:pPr>
            <w:pStyle w:val="Header"/>
          </w:pPr>
          <w:r>
            <w:t>Revision:</w:t>
          </w:r>
        </w:p>
      </w:tc>
      <w:tc>
        <w:tcPr>
          <w:tcW w:w="1350" w:type="dxa"/>
        </w:tcPr>
        <w:p w:rsidR="0063145D" w:rsidRDefault="00857078" w:rsidP="008608C5">
          <w:pPr>
            <w:pStyle w:val="Header"/>
          </w:pPr>
          <w:del w:id="29" w:author="Sengottaiyan, Selva" w:date="2015-08-20T17:00:00Z">
            <w:r w:rsidDel="008608C5">
              <w:fldChar w:fldCharType="begin"/>
            </w:r>
            <w:r w:rsidDel="008608C5">
              <w:delInstrText xml:space="preserve"> DOCPROPERTY "MDDRevNum" \* MERGEFORMAT </w:delInstrText>
            </w:r>
            <w:r w:rsidDel="008608C5">
              <w:fldChar w:fldCharType="separate"/>
            </w:r>
            <w:r w:rsidR="00511082" w:rsidDel="008608C5">
              <w:delText>7</w:delText>
            </w:r>
            <w:r w:rsidR="0063145D" w:rsidDel="008608C5">
              <w:delText>.0</w:delText>
            </w:r>
            <w:r w:rsidDel="008608C5">
              <w:fldChar w:fldCharType="end"/>
            </w:r>
          </w:del>
          <w:ins w:id="30" w:author="Sengottaiyan, Selva" w:date="2015-08-20T17:00:00Z">
            <w:r w:rsidR="008608C5">
              <w:fldChar w:fldCharType="begin"/>
            </w:r>
            <w:r w:rsidR="008608C5">
              <w:instrText xml:space="preserve"> DOCPROPERTY "MDDRevNum" \* MERGEFORMAT </w:instrText>
            </w:r>
            <w:r w:rsidR="008608C5">
              <w:fldChar w:fldCharType="separate"/>
            </w:r>
            <w:r w:rsidR="008608C5">
              <w:t>8</w:t>
            </w:r>
            <w:r w:rsidR="008608C5">
              <w:t>.0</w:t>
            </w:r>
            <w:r w:rsidR="008608C5">
              <w:fldChar w:fldCharType="end"/>
            </w:r>
          </w:ins>
        </w:p>
      </w:tc>
    </w:tr>
    <w:tr w:rsidR="0063145D">
      <w:trPr>
        <w:cantSplit/>
      </w:trPr>
      <w:tc>
        <w:tcPr>
          <w:tcW w:w="990" w:type="dxa"/>
        </w:tcPr>
        <w:p w:rsidR="0063145D" w:rsidRDefault="0063145D">
          <w:pPr>
            <w:pStyle w:val="Header"/>
          </w:pPr>
          <w:r>
            <w:t xml:space="preserve">Product:     </w:t>
          </w:r>
        </w:p>
      </w:tc>
      <w:tc>
        <w:tcPr>
          <w:tcW w:w="5400" w:type="dxa"/>
          <w:gridSpan w:val="3"/>
          <w:vMerge/>
        </w:tcPr>
        <w:p w:rsidR="0063145D" w:rsidRDefault="0063145D">
          <w:pPr>
            <w:pStyle w:val="Header"/>
            <w:jc w:val="center"/>
          </w:pPr>
        </w:p>
      </w:tc>
      <w:tc>
        <w:tcPr>
          <w:tcW w:w="1170" w:type="dxa"/>
        </w:tcPr>
        <w:p w:rsidR="0063145D" w:rsidRDefault="0063145D">
          <w:pPr>
            <w:pStyle w:val="Header"/>
          </w:pPr>
          <w:r>
            <w:t>Rev. Date:</w:t>
          </w:r>
        </w:p>
      </w:tc>
      <w:tc>
        <w:tcPr>
          <w:tcW w:w="1350" w:type="dxa"/>
        </w:tcPr>
        <w:p w:rsidR="0063145D" w:rsidRDefault="0063145D" w:rsidP="009C306E">
          <w:pPr>
            <w:pStyle w:val="Header"/>
          </w:pPr>
          <w:r>
            <w:fldChar w:fldCharType="begin"/>
          </w:r>
          <w:r>
            <w:instrText xml:space="preserve"> DATE \@ "d-MMM-yy" </w:instrText>
          </w:r>
          <w:r>
            <w:fldChar w:fldCharType="separate"/>
          </w:r>
          <w:r w:rsidR="00E10485">
            <w:rPr>
              <w:noProof/>
            </w:rPr>
            <w:t>20-Aug-15</w:t>
          </w:r>
          <w:r>
            <w:fldChar w:fldCharType="end"/>
          </w:r>
        </w:p>
      </w:tc>
    </w:tr>
    <w:tr w:rsidR="0063145D">
      <w:trPr>
        <w:cantSplit/>
      </w:trPr>
      <w:tc>
        <w:tcPr>
          <w:tcW w:w="990" w:type="dxa"/>
        </w:tcPr>
        <w:p w:rsidR="0063145D" w:rsidRDefault="0063145D">
          <w:pPr>
            <w:pStyle w:val="Header"/>
          </w:pPr>
          <w:r>
            <w:t>Group:</w:t>
          </w:r>
        </w:p>
      </w:tc>
      <w:tc>
        <w:tcPr>
          <w:tcW w:w="1530" w:type="dxa"/>
        </w:tcPr>
        <w:p w:rsidR="0063145D" w:rsidRDefault="0063145D">
          <w:pPr>
            <w:pStyle w:val="Header"/>
          </w:pPr>
          <w:r>
            <w:t>ESG</w:t>
          </w:r>
        </w:p>
      </w:tc>
      <w:tc>
        <w:tcPr>
          <w:tcW w:w="1260" w:type="dxa"/>
        </w:tcPr>
        <w:p w:rsidR="0063145D" w:rsidRDefault="0063145D">
          <w:pPr>
            <w:pStyle w:val="Header"/>
          </w:pPr>
          <w:r>
            <w:t>Originator:</w:t>
          </w:r>
        </w:p>
      </w:tc>
      <w:tc>
        <w:tcPr>
          <w:tcW w:w="2610" w:type="dxa"/>
        </w:tcPr>
        <w:p w:rsidR="0063145D" w:rsidRDefault="00857078">
          <w:pPr>
            <w:pStyle w:val="Header"/>
          </w:pPr>
          <w:fldSimple w:instr=" USERNAME  \* MERGEFORMAT ">
            <w:r w:rsidR="0063145D">
              <w:rPr>
                <w:noProof/>
              </w:rPr>
              <w:t>nzt9hv</w:t>
            </w:r>
          </w:fldSimple>
        </w:p>
      </w:tc>
      <w:tc>
        <w:tcPr>
          <w:tcW w:w="1170" w:type="dxa"/>
        </w:tcPr>
        <w:p w:rsidR="0063145D" w:rsidRDefault="0063145D">
          <w:pPr>
            <w:pStyle w:val="Header"/>
          </w:pPr>
          <w:r>
            <w:t>Page:</w:t>
          </w:r>
        </w:p>
      </w:tc>
      <w:tc>
        <w:tcPr>
          <w:tcW w:w="1350" w:type="dxa"/>
        </w:tcPr>
        <w:p w:rsidR="0063145D" w:rsidRDefault="0063145D">
          <w:pPr>
            <w:pStyle w:val="Header"/>
          </w:pPr>
          <w:r>
            <w:rPr>
              <w:rStyle w:val="PageNumber"/>
            </w:rPr>
            <w:fldChar w:fldCharType="begin"/>
          </w:r>
          <w:r>
            <w:rPr>
              <w:rStyle w:val="PageNumber"/>
            </w:rPr>
            <w:instrText xml:space="preserve"> PAGE </w:instrText>
          </w:r>
          <w:r>
            <w:rPr>
              <w:rStyle w:val="PageNumber"/>
            </w:rPr>
            <w:fldChar w:fldCharType="separate"/>
          </w:r>
          <w:r w:rsidR="008608C5">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608C5">
            <w:rPr>
              <w:rStyle w:val="PageNumber"/>
              <w:noProof/>
            </w:rPr>
            <w:t>23</w:t>
          </w:r>
          <w:r>
            <w:rPr>
              <w:rStyle w:val="PageNumber"/>
            </w:rPr>
            <w:fldChar w:fldCharType="end"/>
          </w:r>
        </w:p>
      </w:tc>
    </w:tr>
  </w:tbl>
  <w:p w:rsidR="0063145D" w:rsidRDefault="0063145D">
    <w:pPr>
      <w:pStyle w:val="Header"/>
      <w:pBdr>
        <w:top w:val="single" w:sz="4" w:space="1" w:color="auto"/>
      </w:pBdr>
      <w:rPr>
        <w:sz w:val="16"/>
      </w:rPr>
    </w:pPr>
  </w:p>
  <w:p w:rsidR="0063145D" w:rsidRDefault="0063145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4F2A88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41"/>
    <w:rsid w:val="00002A33"/>
    <w:rsid w:val="000053C6"/>
    <w:rsid w:val="00042EEE"/>
    <w:rsid w:val="000D6856"/>
    <w:rsid w:val="000E0434"/>
    <w:rsid w:val="000F2E71"/>
    <w:rsid w:val="00101DCB"/>
    <w:rsid w:val="00107819"/>
    <w:rsid w:val="00115DC4"/>
    <w:rsid w:val="0013504B"/>
    <w:rsid w:val="00136470"/>
    <w:rsid w:val="00140849"/>
    <w:rsid w:val="0014643C"/>
    <w:rsid w:val="00173CCE"/>
    <w:rsid w:val="00190F5A"/>
    <w:rsid w:val="001965A3"/>
    <w:rsid w:val="00197F41"/>
    <w:rsid w:val="001A1F32"/>
    <w:rsid w:val="001A574F"/>
    <w:rsid w:val="001B60DF"/>
    <w:rsid w:val="001F09B2"/>
    <w:rsid w:val="001F0B94"/>
    <w:rsid w:val="001F13EB"/>
    <w:rsid w:val="001F6CF3"/>
    <w:rsid w:val="0020722A"/>
    <w:rsid w:val="00223012"/>
    <w:rsid w:val="00232E8C"/>
    <w:rsid w:val="00236545"/>
    <w:rsid w:val="002478EC"/>
    <w:rsid w:val="00251AC0"/>
    <w:rsid w:val="00261EB5"/>
    <w:rsid w:val="002A1969"/>
    <w:rsid w:val="002C03D8"/>
    <w:rsid w:val="002D1341"/>
    <w:rsid w:val="002E3330"/>
    <w:rsid w:val="00315335"/>
    <w:rsid w:val="0033785F"/>
    <w:rsid w:val="00340CD9"/>
    <w:rsid w:val="00340F2E"/>
    <w:rsid w:val="00360913"/>
    <w:rsid w:val="00361DFE"/>
    <w:rsid w:val="003830C5"/>
    <w:rsid w:val="003B494A"/>
    <w:rsid w:val="003B7645"/>
    <w:rsid w:val="003C4D3F"/>
    <w:rsid w:val="003E58CC"/>
    <w:rsid w:val="00424962"/>
    <w:rsid w:val="00434C7F"/>
    <w:rsid w:val="004701C2"/>
    <w:rsid w:val="00481CBD"/>
    <w:rsid w:val="004966E3"/>
    <w:rsid w:val="004A781C"/>
    <w:rsid w:val="004B08F3"/>
    <w:rsid w:val="004D5C8A"/>
    <w:rsid w:val="005102BF"/>
    <w:rsid w:val="00511082"/>
    <w:rsid w:val="005342B3"/>
    <w:rsid w:val="00560976"/>
    <w:rsid w:val="00571738"/>
    <w:rsid w:val="005804CD"/>
    <w:rsid w:val="005D0219"/>
    <w:rsid w:val="005D2D2A"/>
    <w:rsid w:val="005D5FE4"/>
    <w:rsid w:val="005D783D"/>
    <w:rsid w:val="005E7AB6"/>
    <w:rsid w:val="00616853"/>
    <w:rsid w:val="0062414A"/>
    <w:rsid w:val="0063145D"/>
    <w:rsid w:val="00674ADF"/>
    <w:rsid w:val="0069710A"/>
    <w:rsid w:val="00697E24"/>
    <w:rsid w:val="006A00DB"/>
    <w:rsid w:val="006B5494"/>
    <w:rsid w:val="006D33CC"/>
    <w:rsid w:val="006F01A3"/>
    <w:rsid w:val="006F0B02"/>
    <w:rsid w:val="006F605F"/>
    <w:rsid w:val="00706174"/>
    <w:rsid w:val="00706538"/>
    <w:rsid w:val="00714B3C"/>
    <w:rsid w:val="00740FF1"/>
    <w:rsid w:val="007418F6"/>
    <w:rsid w:val="007A69AC"/>
    <w:rsid w:val="007E682B"/>
    <w:rsid w:val="008132C2"/>
    <w:rsid w:val="008242F0"/>
    <w:rsid w:val="008535B2"/>
    <w:rsid w:val="00857078"/>
    <w:rsid w:val="00860561"/>
    <w:rsid w:val="008608C5"/>
    <w:rsid w:val="00867FCC"/>
    <w:rsid w:val="00872AAE"/>
    <w:rsid w:val="00881E17"/>
    <w:rsid w:val="008823D0"/>
    <w:rsid w:val="008B3E94"/>
    <w:rsid w:val="008E044A"/>
    <w:rsid w:val="008F6DBB"/>
    <w:rsid w:val="009133B6"/>
    <w:rsid w:val="00924D51"/>
    <w:rsid w:val="00934E60"/>
    <w:rsid w:val="00937013"/>
    <w:rsid w:val="00955F6A"/>
    <w:rsid w:val="00957470"/>
    <w:rsid w:val="0098613A"/>
    <w:rsid w:val="009901A9"/>
    <w:rsid w:val="0099125F"/>
    <w:rsid w:val="009B20B2"/>
    <w:rsid w:val="009B4210"/>
    <w:rsid w:val="009B6DAD"/>
    <w:rsid w:val="009C306E"/>
    <w:rsid w:val="00AA2308"/>
    <w:rsid w:val="00AA4D4A"/>
    <w:rsid w:val="00AC6AE3"/>
    <w:rsid w:val="00AD5CF4"/>
    <w:rsid w:val="00AD731B"/>
    <w:rsid w:val="00AE5C99"/>
    <w:rsid w:val="00B069E6"/>
    <w:rsid w:val="00B3373A"/>
    <w:rsid w:val="00B54697"/>
    <w:rsid w:val="00B804BD"/>
    <w:rsid w:val="00B86941"/>
    <w:rsid w:val="00BB0149"/>
    <w:rsid w:val="00BB2107"/>
    <w:rsid w:val="00BD008B"/>
    <w:rsid w:val="00BD15D2"/>
    <w:rsid w:val="00BD1818"/>
    <w:rsid w:val="00BD3DFF"/>
    <w:rsid w:val="00BE5ECB"/>
    <w:rsid w:val="00BF364D"/>
    <w:rsid w:val="00C21745"/>
    <w:rsid w:val="00C23945"/>
    <w:rsid w:val="00C33AD3"/>
    <w:rsid w:val="00C351C5"/>
    <w:rsid w:val="00C35BD3"/>
    <w:rsid w:val="00C46442"/>
    <w:rsid w:val="00C46FE5"/>
    <w:rsid w:val="00C47B1D"/>
    <w:rsid w:val="00C60BC2"/>
    <w:rsid w:val="00C72FFA"/>
    <w:rsid w:val="00C75A29"/>
    <w:rsid w:val="00CB6F5E"/>
    <w:rsid w:val="00D03EDD"/>
    <w:rsid w:val="00D87709"/>
    <w:rsid w:val="00D94BDD"/>
    <w:rsid w:val="00DC0891"/>
    <w:rsid w:val="00DC6C1B"/>
    <w:rsid w:val="00DC7E08"/>
    <w:rsid w:val="00DE4889"/>
    <w:rsid w:val="00E0125C"/>
    <w:rsid w:val="00E04CC7"/>
    <w:rsid w:val="00E05782"/>
    <w:rsid w:val="00E10485"/>
    <w:rsid w:val="00E12A1A"/>
    <w:rsid w:val="00E50E1E"/>
    <w:rsid w:val="00E5472B"/>
    <w:rsid w:val="00E57C42"/>
    <w:rsid w:val="00EA2A25"/>
    <w:rsid w:val="00EC03AA"/>
    <w:rsid w:val="00EC2DF1"/>
    <w:rsid w:val="00EF4E9E"/>
    <w:rsid w:val="00F02FBB"/>
    <w:rsid w:val="00F1409C"/>
    <w:rsid w:val="00F141E2"/>
    <w:rsid w:val="00F26A41"/>
    <w:rsid w:val="00F52A38"/>
    <w:rsid w:val="00F648ED"/>
    <w:rsid w:val="00F82E8E"/>
    <w:rsid w:val="00F957FA"/>
    <w:rsid w:val="00FB2942"/>
    <w:rsid w:val="00FB432D"/>
    <w:rsid w:val="00FF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t9hv\My%20Documents\Google%20Talk%20Received%20Fil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1613-D210-4236-8598-12C2A314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242</TotalTime>
  <Pages>23</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nzt9hv</dc:creator>
  <cp:lastModifiedBy>Sengottaiyan, Selva</cp:lastModifiedBy>
  <cp:revision>29</cp:revision>
  <cp:lastPrinted>2011-03-21T13:34:00Z</cp:lastPrinted>
  <dcterms:created xsi:type="dcterms:W3CDTF">2014-01-21T22:29:00Z</dcterms:created>
  <dcterms:modified xsi:type="dcterms:W3CDTF">2015-08-20T21:01:00Z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