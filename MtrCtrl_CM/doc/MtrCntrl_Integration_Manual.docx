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-- </w:t>
      </w:r>
      <w:fldSimple w:instr=" DOCPROPERTY &quot;Document Title&quot;  \* MERGEFORMAT ">
        <w:r w:rsidR="00E17CA7">
          <w:t>MtrCntrl</w:t>
        </w:r>
      </w:fldSimple>
    </w:p>
    <w:p w:rsidR="004A781C" w:rsidRDefault="00B70668" w:rsidP="00B70668">
      <w:pPr>
        <w:pStyle w:val="Subtitle"/>
      </w:pPr>
      <w:r>
        <w:t>Table of Contents</w:t>
      </w:r>
      <w:r w:rsidR="006D358E">
        <w:fldChar w:fldCharType="begin"/>
      </w:r>
      <w:r w:rsidR="004A781C">
        <w:instrText xml:space="preserve"> DOCVARIABLE "MDDRevNum" \* MERGEFORMAT </w:instrText>
      </w:r>
      <w:r w:rsidR="006D358E">
        <w:fldChar w:fldCharType="end"/>
      </w:r>
      <w:r w:rsidR="006D358E">
        <w:fldChar w:fldCharType="begin"/>
      </w:r>
      <w:r w:rsidR="004A781C">
        <w:instrText xml:space="preserve"> DOCVARIABLE "MDDRevNum" \* MERGEFORMAT </w:instrText>
      </w:r>
      <w:r w:rsidR="006D358E">
        <w:fldChar w:fldCharType="end"/>
      </w:r>
    </w:p>
    <w:p w:rsidR="006E428F" w:rsidRDefault="006D358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48692759" w:history="1">
        <w:r w:rsidR="006E428F" w:rsidRPr="00F27CD0">
          <w:rPr>
            <w:rStyle w:val="Hyperlink"/>
            <w:noProof/>
          </w:rPr>
          <w:t>1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Dependencies</w:t>
        </w:r>
        <w:r w:rsidR="006E4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E428F" w:rsidRDefault="004A74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0" w:history="1">
        <w:r w:rsidR="006E428F" w:rsidRPr="00F27CD0">
          <w:rPr>
            <w:rStyle w:val="Hyperlink"/>
            <w:noProof/>
          </w:rPr>
          <w:t>1.1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SWCs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_Toc348692760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2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1" w:history="1">
        <w:r w:rsidR="006E428F" w:rsidRPr="00F27CD0">
          <w:rPr>
            <w:rStyle w:val="Hyperlink"/>
            <w:noProof/>
          </w:rPr>
          <w:t>1.2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Configuration Files to be provided by Integration Project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_Toc348692761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2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2" w:history="1">
        <w:r w:rsidR="006E428F" w:rsidRPr="00F27CD0">
          <w:rPr>
            <w:rStyle w:val="Hyperlink"/>
            <w:noProof/>
          </w:rPr>
          <w:t>1.3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Functions to be provided by Integration Project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_Toc348692762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2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3" w:history="1">
        <w:r w:rsidR="006E428F" w:rsidRPr="00F27CD0">
          <w:rPr>
            <w:rStyle w:val="Hyperlink"/>
            <w:noProof/>
          </w:rPr>
          <w:t>2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Configuration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_Toc348692763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3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4" w:history="1">
        <w:r w:rsidR="006E428F" w:rsidRPr="00F27CD0">
          <w:rPr>
            <w:rStyle w:val="Hyperlink"/>
            <w:noProof/>
          </w:rPr>
          <w:t>2.1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Build Time Config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_Toc348692764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3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5" w:history="1">
        <w:r w:rsidR="006E428F" w:rsidRPr="00F27CD0">
          <w:rPr>
            <w:rStyle w:val="Hyperlink"/>
            <w:noProof/>
          </w:rPr>
          <w:t>2.2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Generator Config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_Toc348692765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3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6" w:history="1">
        <w:r w:rsidR="006E428F" w:rsidRPr="00F27CD0">
          <w:rPr>
            <w:rStyle w:val="Hyperlink"/>
            <w:noProof/>
          </w:rPr>
          <w:t>3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Integration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_Toc348692766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4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7" w:history="1">
        <w:r w:rsidR="006E428F" w:rsidRPr="00F27CD0">
          <w:rPr>
            <w:rStyle w:val="Hyperlink"/>
            <w:noProof/>
          </w:rPr>
          <w:t>3.1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Global Data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_Toc348692767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4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8" w:history="1">
        <w:r w:rsidR="006E428F" w:rsidRPr="00F27CD0">
          <w:rPr>
            <w:rStyle w:val="Hyperlink"/>
            <w:noProof/>
          </w:rPr>
          <w:t>3.2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Component Conflicts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_Toc348692768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4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69" w:history="1">
        <w:r w:rsidR="006E428F" w:rsidRPr="00F27CD0">
          <w:rPr>
            <w:rStyle w:val="Hyperlink"/>
            <w:noProof/>
          </w:rPr>
          <w:t>3.3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Include Path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_Toc348692769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4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0" w:history="1">
        <w:r w:rsidR="006E428F" w:rsidRPr="00F27CD0">
          <w:rPr>
            <w:rStyle w:val="Hyperlink"/>
            <w:noProof/>
          </w:rPr>
          <w:t>3.4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ADC2 Changes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_Toc348692770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4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1" w:history="1">
        <w:r w:rsidR="006E428F" w:rsidRPr="00F27CD0">
          <w:rPr>
            <w:rStyle w:val="Hyperlink"/>
            <w:noProof/>
          </w:rPr>
          <w:t>3.5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Configurator Changes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_Toc348692771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4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2" w:history="1">
        <w:r w:rsidR="006E428F" w:rsidRPr="00F27CD0">
          <w:rPr>
            <w:rStyle w:val="Hyperlink"/>
            <w:noProof/>
          </w:rPr>
          <w:t>3.5.1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DIO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_Toc348692772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4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3" w:history="1">
        <w:r w:rsidR="006E428F" w:rsidRPr="00F27CD0">
          <w:rPr>
            <w:rStyle w:val="Hyperlink"/>
            <w:noProof/>
          </w:rPr>
          <w:t>3.5.2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Port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_Toc348692773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5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4" w:history="1">
        <w:r w:rsidR="006E428F" w:rsidRPr="00F27CD0">
          <w:rPr>
            <w:rStyle w:val="Hyperlink"/>
            <w:noProof/>
          </w:rPr>
          <w:t>4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Runnable Scheduling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_Toc348692774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6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5" w:history="1">
        <w:r w:rsidR="006E428F" w:rsidRPr="00F27CD0">
          <w:rPr>
            <w:rStyle w:val="Hyperlink"/>
            <w:noProof/>
          </w:rPr>
          <w:t>5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Memory Mapping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_Toc348692775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7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6" w:history="1">
        <w:r w:rsidR="006E428F" w:rsidRPr="00F27CD0">
          <w:rPr>
            <w:rStyle w:val="Hyperlink"/>
            <w:noProof/>
          </w:rPr>
          <w:t>5.1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Mapping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_Toc348692776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7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7" w:history="1">
        <w:r w:rsidR="006E428F" w:rsidRPr="00F27CD0">
          <w:rPr>
            <w:rStyle w:val="Hyperlink"/>
            <w:noProof/>
          </w:rPr>
          <w:t>5.2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Usage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_Toc348692777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7</w:t>
        </w:r>
        <w:r w:rsidR="006D358E">
          <w:rPr>
            <w:noProof/>
            <w:webHidden/>
          </w:rPr>
          <w:fldChar w:fldCharType="end"/>
        </w:r>
      </w:hyperlink>
    </w:p>
    <w:p w:rsidR="006E428F" w:rsidRDefault="004A743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692778" w:history="1">
        <w:r w:rsidR="006E428F" w:rsidRPr="00F27CD0">
          <w:rPr>
            <w:rStyle w:val="Hyperlink"/>
            <w:noProof/>
          </w:rPr>
          <w:t>6</w:t>
        </w:r>
        <w:r w:rsidR="006E42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428F" w:rsidRPr="00F27CD0">
          <w:rPr>
            <w:rStyle w:val="Hyperlink"/>
            <w:noProof/>
          </w:rPr>
          <w:t>Revision Control Log</w:t>
        </w:r>
        <w:r w:rsidR="006E428F">
          <w:rPr>
            <w:noProof/>
            <w:webHidden/>
          </w:rPr>
          <w:tab/>
        </w:r>
        <w:r w:rsidR="006D358E">
          <w:rPr>
            <w:noProof/>
            <w:webHidden/>
          </w:rPr>
          <w:fldChar w:fldCharType="begin"/>
        </w:r>
        <w:r w:rsidR="006E428F">
          <w:rPr>
            <w:noProof/>
            <w:webHidden/>
          </w:rPr>
          <w:instrText xml:space="preserve"> PAGEREF _Toc348692778 \h </w:instrText>
        </w:r>
        <w:r w:rsidR="006D358E">
          <w:rPr>
            <w:noProof/>
            <w:webHidden/>
          </w:rPr>
        </w:r>
        <w:r w:rsidR="006D358E">
          <w:rPr>
            <w:noProof/>
            <w:webHidden/>
          </w:rPr>
          <w:fldChar w:fldCharType="separate"/>
        </w:r>
        <w:r w:rsidR="006E428F">
          <w:rPr>
            <w:noProof/>
            <w:webHidden/>
          </w:rPr>
          <w:t>8</w:t>
        </w:r>
        <w:r w:rsidR="006D358E">
          <w:rPr>
            <w:noProof/>
            <w:webHidden/>
          </w:rPr>
          <w:fldChar w:fldCharType="end"/>
        </w:r>
      </w:hyperlink>
    </w:p>
    <w:p w:rsidR="00B70668" w:rsidRDefault="006D358E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48692759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48692760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8E2475" w:rsidP="00DE03FA"/>
        </w:tc>
        <w:tc>
          <w:tcPr>
            <w:tcW w:w="6138" w:type="dxa"/>
          </w:tcPr>
          <w:p w:rsidR="008E2475" w:rsidRDefault="008E2475" w:rsidP="00E17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7C4C59" w:rsidP="004825AF">
      <w:pPr>
        <w:pStyle w:val="Heading2"/>
      </w:pPr>
      <w:bookmarkStart w:id="2" w:name="_Toc348692761"/>
      <w:r w:rsidRPr="007C4C59">
        <w:t>Configuration Files</w:t>
      </w:r>
      <w:r>
        <w:t xml:space="preserve"> to be provided by Integration Project</w:t>
      </w:r>
      <w:bookmarkEnd w:id="2"/>
    </w:p>
    <w:p w:rsidR="004825AF" w:rsidRDefault="00E17CA7" w:rsidP="00B27D95">
      <w:r>
        <w:t>MtrCtrl_Cfg.h</w:t>
      </w:r>
    </w:p>
    <w:p w:rsidR="00E17CA7" w:rsidRDefault="00553AD1" w:rsidP="00B27D95">
      <w:r>
        <w:object w:dxaOrig="1536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9" o:title=""/>
          </v:shape>
          <o:OLEObject Type="Embed" ProgID="Package" ShapeID="_x0000_i1025" DrawAspect="Icon" ObjectID="_1489994996" r:id="rId10"/>
        </w:object>
      </w:r>
    </w:p>
    <w:p w:rsidR="004527BC" w:rsidRDefault="00002748" w:rsidP="004527BC">
      <w:pPr>
        <w:pStyle w:val="Heading2"/>
      </w:pPr>
      <w:bookmarkStart w:id="3" w:name="_Toc348692762"/>
      <w:r>
        <w:t xml:space="preserve">Functions to be provided </w:t>
      </w:r>
      <w:r w:rsidR="00E17CA7">
        <w:t>to</w:t>
      </w:r>
      <w:r>
        <w:t xml:space="preserve"> Integration Project</w:t>
      </w:r>
      <w:bookmarkEnd w:id="3"/>
    </w:p>
    <w:p w:rsidR="00E17CA7" w:rsidRDefault="00E17CA7">
      <w:pPr>
        <w:spacing w:after="0"/>
      </w:pPr>
      <w:r w:rsidRPr="00E17CA7">
        <w:t>PICurrCntrl_Per1</w:t>
      </w:r>
      <w:r>
        <w:t>()</w:t>
      </w:r>
    </w:p>
    <w:p w:rsidR="004527BC" w:rsidRDefault="00E17CA7">
      <w:pPr>
        <w:spacing w:after="0"/>
        <w:rPr>
          <w:rFonts w:ascii="Arial" w:hAnsi="Arial"/>
          <w:b/>
          <w:kern w:val="28"/>
          <w:sz w:val="28"/>
        </w:rPr>
      </w:pPr>
      <w:r w:rsidRPr="00E17CA7">
        <w:t>TrqCogCancRefPer1</w:t>
      </w:r>
      <w:r>
        <w:t>()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4" w:name="_Toc348692763"/>
      <w:r>
        <w:lastRenderedPageBreak/>
        <w:t>Configuration</w:t>
      </w:r>
      <w:bookmarkEnd w:id="4"/>
    </w:p>
    <w:p w:rsidR="006768B8" w:rsidRDefault="006768B8" w:rsidP="006768B8">
      <w:pPr>
        <w:pStyle w:val="Heading2"/>
      </w:pPr>
      <w:bookmarkStart w:id="5" w:name="_Toc348692764"/>
      <w:r>
        <w:t>Build Time Config</w:t>
      </w:r>
      <w:bookmarkEnd w:id="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PICurrentCntrl</w:t>
            </w:r>
          </w:p>
          <w:p w:rsidR="001D6A7F" w:rsidRDefault="001D6A7F" w:rsidP="00DE03FA">
            <w:r>
              <w:t xml:space="preserve">TrqCanc                                                     </w:t>
            </w:r>
          </w:p>
        </w:tc>
        <w:tc>
          <w:tcPr>
            <w:tcW w:w="4771" w:type="dxa"/>
          </w:tcPr>
          <w:p w:rsidR="006D151B" w:rsidRDefault="001D6A7F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Optimization level greater than 3</w:t>
            </w: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122CF" w:rsidRPr="00F122CF" w:rsidRDefault="006D151B" w:rsidP="005C7476">
      <w:pPr>
        <w:pStyle w:val="Heading2"/>
      </w:pPr>
      <w:bookmarkStart w:id="6" w:name="_Toc348692765"/>
      <w:r>
        <w:t>Generator Config</w:t>
      </w:r>
      <w:bookmarkEnd w:id="6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F122CF" w:rsidTr="00F12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122CF" w:rsidRDefault="00F122CF" w:rsidP="00DE03FA">
            <w:r>
              <w:t>Constant</w:t>
            </w:r>
          </w:p>
        </w:tc>
        <w:tc>
          <w:tcPr>
            <w:tcW w:w="4200" w:type="dxa"/>
          </w:tcPr>
          <w:p w:rsidR="00F122CF" w:rsidRDefault="00F122CF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F122CF" w:rsidRDefault="00F122CF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F122CF" w:rsidTr="00F1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122CF" w:rsidRPr="007C4C59" w:rsidRDefault="00E17CA7" w:rsidP="00DE03FA">
            <w:r>
              <w:t>None</w:t>
            </w:r>
          </w:p>
        </w:tc>
        <w:tc>
          <w:tcPr>
            <w:tcW w:w="4200" w:type="dxa"/>
          </w:tcPr>
          <w:p w:rsidR="00F122CF" w:rsidRPr="001C67A3" w:rsidRDefault="00F122CF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F122CF" w:rsidRDefault="00F122CF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7" w:name="_Toc348692766"/>
      <w:r>
        <w:lastRenderedPageBreak/>
        <w:t>Integration</w:t>
      </w:r>
      <w:bookmarkEnd w:id="7"/>
    </w:p>
    <w:p w:rsidR="00701150" w:rsidRDefault="00701150" w:rsidP="00836AC1">
      <w:pPr>
        <w:pStyle w:val="Heading2"/>
      </w:pPr>
      <w:bookmarkStart w:id="8" w:name="_Toc348692767"/>
      <w:r>
        <w:t>Global Data</w:t>
      </w:r>
      <w:bookmarkEnd w:id="8"/>
    </w:p>
    <w:p w:rsidR="00E17CA7" w:rsidRDefault="001D6A7F" w:rsidP="00701150">
      <w:r>
        <w:t xml:space="preserve">The </w:t>
      </w:r>
      <w:r w:rsidR="00701150">
        <w:t>gl</w:t>
      </w:r>
      <w:r>
        <w:t xml:space="preserve">obal symbols mapping done in </w:t>
      </w:r>
      <w:r w:rsidR="00606119">
        <w:t>MtrCtrl_C</w:t>
      </w:r>
      <w:r w:rsidR="00553AD1">
        <w:t>fg</w:t>
      </w:r>
      <w:r w:rsidR="00606119">
        <w:t>.h</w:t>
      </w:r>
      <w:r>
        <w:t xml:space="preserve">.  </w:t>
      </w:r>
    </w:p>
    <w:p w:rsidR="00701150" w:rsidRDefault="00701150" w:rsidP="00836AC1">
      <w:pPr>
        <w:pStyle w:val="Heading2"/>
      </w:pPr>
      <w:bookmarkStart w:id="9" w:name="_Toc348692768"/>
      <w:r>
        <w:t>Component Conflicts</w:t>
      </w:r>
      <w:bookmarkEnd w:id="9"/>
    </w:p>
    <w:p w:rsidR="00E17CA7" w:rsidRPr="00E17CA7" w:rsidRDefault="00E17CA7" w:rsidP="00E17CA7">
      <w:r>
        <w:t>None</w:t>
      </w:r>
    </w:p>
    <w:p w:rsidR="00836AC1" w:rsidRDefault="00DC10CD" w:rsidP="00836AC1">
      <w:pPr>
        <w:pStyle w:val="Heading2"/>
      </w:pPr>
      <w:bookmarkStart w:id="10" w:name="_Toc348692769"/>
      <w:r>
        <w:t>Include Path</w:t>
      </w:r>
      <w:bookmarkEnd w:id="10"/>
    </w:p>
    <w:p w:rsidR="00DC10CD" w:rsidRDefault="00DC10CD" w:rsidP="00DC10CD">
      <w:r>
        <w:t>The “include” directory of this SWC needs to be included in the integration project include search path.</w:t>
      </w:r>
    </w:p>
    <w:p w:rsidR="00701150" w:rsidRPr="00701150" w:rsidRDefault="00701150" w:rsidP="00701150">
      <w:r>
        <w:t>.</w:t>
      </w:r>
    </w:p>
    <w:p w:rsidR="00942F40" w:rsidRDefault="00942F40" w:rsidP="009C1FC9">
      <w:pPr>
        <w:pStyle w:val="Heading2"/>
      </w:pPr>
      <w:bookmarkStart w:id="11" w:name="_Toc348692771"/>
      <w:r>
        <w:t>Configurator Changes</w:t>
      </w:r>
      <w:bookmarkEnd w:id="11"/>
    </w:p>
    <w:p w:rsidR="004527BC" w:rsidRDefault="00E17CA7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5C2A99" w:rsidRDefault="005C2A99" w:rsidP="005C2A99">
      <w:pPr>
        <w:pStyle w:val="Heading1"/>
      </w:pPr>
      <w:bookmarkStart w:id="12" w:name="_Toc348692774"/>
      <w:r>
        <w:lastRenderedPageBreak/>
        <w:t>Runnable Scheduling</w:t>
      </w:r>
      <w:bookmarkEnd w:id="12"/>
    </w:p>
    <w:p w:rsidR="005C2A99" w:rsidRDefault="005C2A99" w:rsidP="005C2A99">
      <w:r>
        <w:t>This section specifies the required runnable scheduling.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171"/>
        <w:gridCol w:w="4894"/>
        <w:gridCol w:w="1791"/>
      </w:tblGrid>
      <w:tr w:rsidR="00B86D6A" w:rsidTr="00E17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5C2A99" w:rsidRDefault="005C2A99" w:rsidP="00DE03FA">
            <w:r>
              <w:t>Runnable</w:t>
            </w:r>
          </w:p>
        </w:tc>
        <w:tc>
          <w:tcPr>
            <w:tcW w:w="4894" w:type="dxa"/>
          </w:tcPr>
          <w:p w:rsidR="005C2A99" w:rsidRDefault="005C2A99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91" w:type="dxa"/>
          </w:tcPr>
          <w:p w:rsidR="005C2A99" w:rsidRDefault="005C2A99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E17CA7" w:rsidTr="00E17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E17CA7" w:rsidRDefault="00E17CA7" w:rsidP="00A122FA">
            <w:r w:rsidRPr="00E17CA7">
              <w:t>TrqCogCancRefPer1</w:t>
            </w:r>
            <w:r>
              <w:t>()</w:t>
            </w:r>
          </w:p>
        </w:tc>
        <w:tc>
          <w:tcPr>
            <w:tcW w:w="4894" w:type="dxa"/>
          </w:tcPr>
          <w:p w:rsidR="00E17CA7" w:rsidRDefault="00E17CA7" w:rsidP="00E17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placed in the motor control ISR, after MtrPos</w:t>
            </w:r>
          </w:p>
        </w:tc>
        <w:tc>
          <w:tcPr>
            <w:tcW w:w="1791" w:type="dxa"/>
          </w:tcPr>
          <w:p w:rsidR="00E17CA7" w:rsidRDefault="00E17CA7" w:rsidP="00976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Cyclic (ISR)</w:t>
            </w:r>
          </w:p>
        </w:tc>
      </w:tr>
      <w:tr w:rsidR="00E17CA7" w:rsidTr="00E17CA7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E17CA7" w:rsidRDefault="00E17CA7" w:rsidP="00E17CA7">
            <w:pPr>
              <w:spacing w:after="0"/>
            </w:pPr>
            <w:r w:rsidRPr="00E17CA7">
              <w:t>PICurrCntrl_Per1</w:t>
            </w:r>
            <w:r>
              <w:t>()</w:t>
            </w:r>
          </w:p>
          <w:p w:rsidR="00E17CA7" w:rsidRDefault="00E17CA7" w:rsidP="00DE03FA"/>
        </w:tc>
        <w:tc>
          <w:tcPr>
            <w:tcW w:w="4894" w:type="dxa"/>
          </w:tcPr>
          <w:p w:rsidR="00E17CA7" w:rsidRDefault="00E17CA7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be placed in the motor control ISR after </w:t>
            </w:r>
            <w:r w:rsidRPr="00E17CA7">
              <w:t>TrqCogCancRefPer1</w:t>
            </w:r>
            <w:r>
              <w:t>()</w:t>
            </w:r>
          </w:p>
        </w:tc>
        <w:tc>
          <w:tcPr>
            <w:tcW w:w="1791" w:type="dxa"/>
          </w:tcPr>
          <w:p w:rsidR="00E17CA7" w:rsidRDefault="00E17CA7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Cyclic (ISR)</w:t>
            </w:r>
          </w:p>
        </w:tc>
      </w:tr>
    </w:tbl>
    <w:p w:rsidR="00ED15E6" w:rsidRDefault="00ED15E6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  <w:tblPrChange w:id="13" w:author="Sengottaiyan, Selva" w:date="2015-04-08T10:40:00Z">
          <w:tblPr>
            <w:tblStyle w:val="LightList-Accent11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82"/>
        <w:gridCol w:w="4731"/>
        <w:gridCol w:w="1743"/>
        <w:tblGridChange w:id="14">
          <w:tblGrid>
            <w:gridCol w:w="2382"/>
            <w:gridCol w:w="4731"/>
            <w:gridCol w:w="1743"/>
          </w:tblGrid>
        </w:tblGridChange>
      </w:tblGrid>
      <w:tr w:rsidR="00F50821" w:rsidTr="00524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tcPrChange w:id="15" w:author="Sengottaiyan, Selva" w:date="2015-04-08T10:40:00Z">
              <w:tcPr>
                <w:tcW w:w="2382" w:type="dxa"/>
              </w:tcPr>
            </w:tcPrChange>
          </w:tcPr>
          <w:p w:rsidR="00F50821" w:rsidRDefault="00F50821" w:rsidP="000719D9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Runnable</w:t>
            </w:r>
          </w:p>
        </w:tc>
        <w:tc>
          <w:tcPr>
            <w:tcW w:w="4731" w:type="dxa"/>
            <w:tcPrChange w:id="16" w:author="Sengottaiyan, Selva" w:date="2015-04-08T10:40:00Z">
              <w:tcPr>
                <w:tcW w:w="4731" w:type="dxa"/>
              </w:tcPr>
            </w:tcPrChange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43" w:type="dxa"/>
            <w:tcPrChange w:id="17" w:author="Sengottaiyan, Selva" w:date="2015-04-08T10:40:00Z">
              <w:tcPr>
                <w:tcW w:w="1743" w:type="dxa"/>
              </w:tcPr>
            </w:tcPrChange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E53593" w:rsidTr="0052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tcPrChange w:id="18" w:author="Sengottaiyan, Selva" w:date="2015-04-08T10:40:00Z">
              <w:tcPr>
                <w:tcW w:w="2382" w:type="dxa"/>
              </w:tcPr>
            </w:tcPrChange>
          </w:tcPr>
          <w:p w:rsidR="00E53593" w:rsidRDefault="00E53593" w:rsidP="000719D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F50821">
              <w:t>CurrParamComp_</w:t>
            </w:r>
            <w:r>
              <w:t>Init()</w:t>
            </w:r>
          </w:p>
        </w:tc>
        <w:tc>
          <w:tcPr>
            <w:tcW w:w="4731" w:type="dxa"/>
            <w:tcPrChange w:id="19" w:author="Sengottaiyan, Selva" w:date="2015-04-08T10:40:00Z">
              <w:tcPr>
                <w:tcW w:w="4731" w:type="dxa"/>
              </w:tcPr>
            </w:tcPrChange>
          </w:tcPr>
          <w:p w:rsidR="00E53593" w:rsidRDefault="00E5359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  <w:tcPrChange w:id="20" w:author="Sengottaiyan, Selva" w:date="2015-04-08T10:40:00Z">
              <w:tcPr>
                <w:tcW w:w="1743" w:type="dxa"/>
              </w:tcPr>
            </w:tcPrChange>
          </w:tcPr>
          <w:p w:rsidR="00E53593" w:rsidRDefault="00E5359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(init)</w:t>
            </w:r>
          </w:p>
        </w:tc>
      </w:tr>
      <w:tr w:rsidR="00524F8B" w:rsidTr="00524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tcPrChange w:id="21" w:author="Sengottaiyan, Selva" w:date="2015-04-08T10:40:00Z">
              <w:tcPr>
                <w:tcW w:w="2382" w:type="dxa"/>
              </w:tcPr>
            </w:tcPrChange>
          </w:tcPr>
          <w:p w:rsidR="00524F8B" w:rsidRPr="00F50821" w:rsidRDefault="00524F8B" w:rsidP="000719D9">
            <w:ins w:id="22" w:author="Sengottaiyan, Selva" w:date="2015-04-08T10:40:00Z">
              <w:r w:rsidRPr="00E17CA7">
                <w:t>PICurrCntrl_</w:t>
              </w:r>
              <w:r>
                <w:t>Init()</w:t>
              </w:r>
            </w:ins>
          </w:p>
        </w:tc>
        <w:tc>
          <w:tcPr>
            <w:tcW w:w="4731" w:type="dxa"/>
            <w:tcPrChange w:id="23" w:author="Sengottaiyan, Selva" w:date="2015-04-08T10:40:00Z">
              <w:tcPr>
                <w:tcW w:w="4731" w:type="dxa"/>
              </w:tcPr>
            </w:tcPrChange>
          </w:tcPr>
          <w:p w:rsidR="00524F8B" w:rsidRDefault="00524F8B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  <w:tcPrChange w:id="24" w:author="Sengottaiyan, Selva" w:date="2015-04-08T10:40:00Z">
              <w:tcPr>
                <w:tcW w:w="1743" w:type="dxa"/>
              </w:tcPr>
            </w:tcPrChange>
          </w:tcPr>
          <w:p w:rsidR="00524F8B" w:rsidRDefault="00524F8B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5" w:author="Sengottaiyan, Selva" w:date="2015-04-08T10:40:00Z">
              <w:r>
                <w:t>RTE (init)</w:t>
              </w:r>
            </w:ins>
          </w:p>
        </w:tc>
      </w:tr>
      <w:tr w:rsidR="00E53593" w:rsidTr="0052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tcPrChange w:id="26" w:author="Sengottaiyan, Selva" w:date="2015-04-08T10:40:00Z">
              <w:tcPr>
                <w:tcW w:w="2382" w:type="dxa"/>
              </w:tcPr>
            </w:tcPrChange>
          </w:tcPr>
          <w:p w:rsidR="00E53593" w:rsidRDefault="00E53593" w:rsidP="000719D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DF303B">
              <w:rPr>
                <w:color w:val="FF0000"/>
              </w:rPr>
              <w:t>TrqCan</w:t>
            </w:r>
            <w:r>
              <w:rPr>
                <w:color w:val="FF0000"/>
              </w:rPr>
              <w:t>c</w:t>
            </w:r>
            <w:r w:rsidRPr="00DF303B">
              <w:rPr>
                <w:color w:val="FF0000"/>
              </w:rPr>
              <w:t>_Init</w:t>
            </w:r>
          </w:p>
        </w:tc>
        <w:tc>
          <w:tcPr>
            <w:tcW w:w="4731" w:type="dxa"/>
            <w:tcPrChange w:id="27" w:author="Sengottaiyan, Selva" w:date="2015-04-08T10:40:00Z">
              <w:tcPr>
                <w:tcW w:w="4731" w:type="dxa"/>
              </w:tcPr>
            </w:tcPrChange>
          </w:tcPr>
          <w:p w:rsidR="00E53593" w:rsidRDefault="00E5359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placed after CurrParamComp_Init</w:t>
            </w:r>
          </w:p>
        </w:tc>
        <w:tc>
          <w:tcPr>
            <w:tcW w:w="1743" w:type="dxa"/>
            <w:tcPrChange w:id="28" w:author="Sengottaiyan, Selva" w:date="2015-04-08T10:40:00Z">
              <w:tcPr>
                <w:tcW w:w="1743" w:type="dxa"/>
              </w:tcPr>
            </w:tcPrChange>
          </w:tcPr>
          <w:p w:rsidR="00E53593" w:rsidRDefault="00E5359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9" w:name="OLE_LINK47"/>
            <w:r>
              <w:t>RTE (init)</w:t>
            </w:r>
            <w:bookmarkEnd w:id="29"/>
          </w:p>
        </w:tc>
      </w:tr>
      <w:tr w:rsidR="00E53593" w:rsidTr="00524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tcPrChange w:id="30" w:author="Sengottaiyan, Selva" w:date="2015-04-08T10:40:00Z">
              <w:tcPr>
                <w:tcW w:w="2382" w:type="dxa"/>
              </w:tcPr>
            </w:tcPrChange>
          </w:tcPr>
          <w:p w:rsidR="00E53593" w:rsidRDefault="00E53593" w:rsidP="000719D9">
            <w:r w:rsidRPr="00F50821">
              <w:t>QuadDet_Per1</w:t>
            </w:r>
            <w:r>
              <w:t xml:space="preserve">                     </w:t>
            </w:r>
          </w:p>
        </w:tc>
        <w:tc>
          <w:tcPr>
            <w:tcW w:w="4731" w:type="dxa"/>
            <w:tcPrChange w:id="31" w:author="Sengottaiyan, Selva" w:date="2015-04-08T10:40:00Z">
              <w:tcPr>
                <w:tcW w:w="4731" w:type="dxa"/>
              </w:tcPr>
            </w:tcPrChange>
          </w:tcPr>
          <w:p w:rsidR="00E53593" w:rsidRDefault="00E53593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run after TrqReasonable Diagnostics </w:t>
            </w:r>
          </w:p>
        </w:tc>
        <w:tc>
          <w:tcPr>
            <w:tcW w:w="1743" w:type="dxa"/>
            <w:tcPrChange w:id="32" w:author="Sengottaiyan, Selva" w:date="2015-04-08T10:40:00Z">
              <w:tcPr>
                <w:tcW w:w="1743" w:type="dxa"/>
              </w:tcPr>
            </w:tcPrChange>
          </w:tcPr>
          <w:p w:rsidR="00E53593" w:rsidRDefault="00E53593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RTE (2ms)</w:t>
            </w:r>
          </w:p>
        </w:tc>
      </w:tr>
      <w:tr w:rsidR="00E53593" w:rsidTr="0052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trPrChange w:id="33" w:author="Sengottaiyan, Selva" w:date="2015-04-08T10:40:00Z">
            <w:trPr>
              <w:trHeight w:val="322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tcPrChange w:id="34" w:author="Sengottaiyan, Selva" w:date="2015-04-08T10:40:00Z">
              <w:tcPr>
                <w:tcW w:w="2382" w:type="dxa"/>
              </w:tcPr>
            </w:tcPrChange>
          </w:tcPr>
          <w:p w:rsidR="00E53593" w:rsidRDefault="00E53593" w:rsidP="000719D9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F50821">
              <w:t>CurrCmd_Per1</w:t>
            </w:r>
          </w:p>
        </w:tc>
        <w:tc>
          <w:tcPr>
            <w:tcW w:w="4731" w:type="dxa"/>
            <w:tcPrChange w:id="35" w:author="Sengottaiyan, Selva" w:date="2015-04-08T10:40:00Z">
              <w:tcPr>
                <w:tcW w:w="4731" w:type="dxa"/>
              </w:tcPr>
            </w:tcPrChange>
          </w:tcPr>
          <w:p w:rsidR="00E53593" w:rsidRDefault="00E53593" w:rsidP="00731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run after  QuadDet</w:t>
            </w:r>
          </w:p>
        </w:tc>
        <w:tc>
          <w:tcPr>
            <w:tcW w:w="1743" w:type="dxa"/>
            <w:tcPrChange w:id="36" w:author="Sengottaiyan, Selva" w:date="2015-04-08T10:40:00Z">
              <w:tcPr>
                <w:tcW w:w="1743" w:type="dxa"/>
              </w:tcPr>
            </w:tcPrChange>
          </w:tcPr>
          <w:p w:rsidR="00E53593" w:rsidRDefault="00E5359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(2ms)</w:t>
            </w:r>
          </w:p>
        </w:tc>
      </w:tr>
      <w:tr w:rsidR="00E53593" w:rsidTr="00524F8B">
        <w:trPr>
          <w:trHeight w:val="322"/>
          <w:trPrChange w:id="37" w:author="Sengottaiyan, Selva" w:date="2015-04-08T10:40:00Z">
            <w:trPr>
              <w:trHeight w:val="322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tcPrChange w:id="38" w:author="Sengottaiyan, Selva" w:date="2015-04-08T10:40:00Z">
              <w:tcPr>
                <w:tcW w:w="2382" w:type="dxa"/>
              </w:tcPr>
            </w:tcPrChange>
          </w:tcPr>
          <w:p w:rsidR="00E53593" w:rsidRDefault="00E53593" w:rsidP="00F50821">
            <w:pPr>
              <w:spacing w:after="0"/>
            </w:pPr>
            <w:r>
              <w:t>TrqCanc</w:t>
            </w:r>
            <w:r w:rsidRPr="00F50821">
              <w:t>_Per1</w:t>
            </w:r>
          </w:p>
        </w:tc>
        <w:tc>
          <w:tcPr>
            <w:tcW w:w="4731" w:type="dxa"/>
            <w:tcPrChange w:id="39" w:author="Sengottaiyan, Selva" w:date="2015-04-08T10:40:00Z">
              <w:tcPr>
                <w:tcW w:w="4731" w:type="dxa"/>
              </w:tcPr>
            </w:tcPrChange>
          </w:tcPr>
          <w:p w:rsidR="00E53593" w:rsidRDefault="00E53593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run after </w:t>
            </w:r>
            <w:r w:rsidRPr="00F50821">
              <w:t>CurrCmd_Per1</w:t>
            </w:r>
          </w:p>
        </w:tc>
        <w:tc>
          <w:tcPr>
            <w:tcW w:w="1743" w:type="dxa"/>
            <w:tcPrChange w:id="40" w:author="Sengottaiyan, Selva" w:date="2015-04-08T10:40:00Z">
              <w:tcPr>
                <w:tcW w:w="1743" w:type="dxa"/>
              </w:tcPr>
            </w:tcPrChange>
          </w:tcPr>
          <w:p w:rsidR="00E53593" w:rsidRDefault="00E53593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RTE (2ms)</w:t>
            </w:r>
          </w:p>
        </w:tc>
      </w:tr>
      <w:tr w:rsidR="00E53593" w:rsidTr="0052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trPrChange w:id="41" w:author="Sengottaiyan, Selva" w:date="2015-04-08T10:40:00Z">
            <w:trPr>
              <w:trHeight w:val="322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tcPrChange w:id="42" w:author="Sengottaiyan, Selva" w:date="2015-04-08T10:40:00Z">
              <w:tcPr>
                <w:tcW w:w="2382" w:type="dxa"/>
              </w:tcPr>
            </w:tcPrChange>
          </w:tcPr>
          <w:p w:rsidR="00E53593" w:rsidRPr="00E17CA7" w:rsidRDefault="00E53593" w:rsidP="00731BE2">
            <w:pPr>
              <w:spacing w:after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E17CA7">
              <w:t>PICurrCntrl_Per</w:t>
            </w:r>
            <w:r>
              <w:t>2()</w:t>
            </w:r>
          </w:p>
        </w:tc>
        <w:tc>
          <w:tcPr>
            <w:tcW w:w="4731" w:type="dxa"/>
            <w:tcPrChange w:id="43" w:author="Sengottaiyan, Selva" w:date="2015-04-08T10:40:00Z">
              <w:tcPr>
                <w:tcW w:w="4731" w:type="dxa"/>
              </w:tcPr>
            </w:tcPrChange>
          </w:tcPr>
          <w:p w:rsidR="00E53593" w:rsidRDefault="00E5359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placed after TrqCanc</w:t>
            </w:r>
            <w:r w:rsidRPr="00F50821">
              <w:t>_Per1</w:t>
            </w:r>
          </w:p>
        </w:tc>
        <w:tc>
          <w:tcPr>
            <w:tcW w:w="1743" w:type="dxa"/>
            <w:tcPrChange w:id="44" w:author="Sengottaiyan, Selva" w:date="2015-04-08T10:40:00Z">
              <w:tcPr>
                <w:tcW w:w="1743" w:type="dxa"/>
              </w:tcPr>
            </w:tcPrChange>
          </w:tcPr>
          <w:p w:rsidR="00E53593" w:rsidRDefault="00E5359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(2ms)</w:t>
            </w:r>
          </w:p>
        </w:tc>
      </w:tr>
      <w:tr w:rsidR="00E53593" w:rsidTr="00524F8B">
        <w:trPr>
          <w:trHeight w:val="322"/>
          <w:trPrChange w:id="45" w:author="Sengottaiyan, Selva" w:date="2015-04-08T10:40:00Z">
            <w:trPr>
              <w:trHeight w:val="322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tcPrChange w:id="46" w:author="Sengottaiyan, Selva" w:date="2015-04-08T10:40:00Z">
              <w:tcPr>
                <w:tcW w:w="2382" w:type="dxa"/>
              </w:tcPr>
            </w:tcPrChange>
          </w:tcPr>
          <w:p w:rsidR="00E53593" w:rsidRPr="00E17CA7" w:rsidRDefault="00E53593" w:rsidP="00F50821">
            <w:pPr>
              <w:spacing w:after="0"/>
            </w:pPr>
            <w:bookmarkStart w:id="47" w:name="_Hlk370130412"/>
            <w:r w:rsidRPr="00F50821">
              <w:t>CurrParamComp_Per1</w:t>
            </w:r>
            <w:r>
              <w:t>()</w:t>
            </w:r>
          </w:p>
        </w:tc>
        <w:tc>
          <w:tcPr>
            <w:tcW w:w="4731" w:type="dxa"/>
            <w:tcPrChange w:id="48" w:author="Sengottaiyan, Selva" w:date="2015-04-08T10:40:00Z">
              <w:tcPr>
                <w:tcW w:w="4731" w:type="dxa"/>
              </w:tcPr>
            </w:tcPrChange>
          </w:tcPr>
          <w:p w:rsidR="00E53593" w:rsidRDefault="00E53593" w:rsidP="00731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Must be placed after </w:t>
            </w:r>
            <w:r w:rsidRPr="00E17CA7">
              <w:t>PICurrCntrl_Per</w:t>
            </w:r>
            <w:r>
              <w:t>2</w:t>
            </w:r>
          </w:p>
        </w:tc>
        <w:tc>
          <w:tcPr>
            <w:tcW w:w="1743" w:type="dxa"/>
            <w:tcPrChange w:id="49" w:author="Sengottaiyan, Selva" w:date="2015-04-08T10:40:00Z">
              <w:tcPr>
                <w:tcW w:w="1743" w:type="dxa"/>
              </w:tcPr>
            </w:tcPrChange>
          </w:tcPr>
          <w:p w:rsidR="00E53593" w:rsidRPr="00F50821" w:rsidRDefault="00E53593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RTE (2ms)</w:t>
            </w:r>
          </w:p>
        </w:tc>
      </w:tr>
      <w:bookmarkEnd w:id="47"/>
      <w:tr w:rsidR="00E53593" w:rsidTr="0052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trPrChange w:id="50" w:author="Sengottaiyan, Selva" w:date="2015-04-08T10:40:00Z">
            <w:trPr>
              <w:trHeight w:val="322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tcPrChange w:id="51" w:author="Sengottaiyan, Selva" w:date="2015-04-08T10:40:00Z">
              <w:tcPr>
                <w:tcW w:w="2382" w:type="dxa"/>
              </w:tcPr>
            </w:tcPrChange>
          </w:tcPr>
          <w:p w:rsidR="00E53593" w:rsidRPr="00F50821" w:rsidRDefault="00E53593" w:rsidP="00F50821">
            <w:pPr>
              <w:spacing w:after="0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 w:rsidRPr="00F50821">
              <w:t>PeakCurrEst_Per1</w:t>
            </w:r>
            <w:r>
              <w:t>()</w:t>
            </w:r>
          </w:p>
        </w:tc>
        <w:tc>
          <w:tcPr>
            <w:tcW w:w="4731" w:type="dxa"/>
            <w:tcPrChange w:id="52" w:author="Sengottaiyan, Selva" w:date="2015-04-08T10:40:00Z">
              <w:tcPr>
                <w:tcW w:w="4731" w:type="dxa"/>
              </w:tcPr>
            </w:tcPrChange>
          </w:tcPr>
          <w:p w:rsidR="00E53593" w:rsidRDefault="00E53593" w:rsidP="00F50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be placed after </w:t>
            </w:r>
            <w:r w:rsidRPr="00E17CA7">
              <w:t>PICurrCntrl_Per</w:t>
            </w:r>
            <w:r>
              <w:t>2</w:t>
            </w:r>
          </w:p>
        </w:tc>
        <w:tc>
          <w:tcPr>
            <w:tcW w:w="1743" w:type="dxa"/>
            <w:tcPrChange w:id="53" w:author="Sengottaiyan, Selva" w:date="2015-04-08T10:40:00Z">
              <w:tcPr>
                <w:tcW w:w="1743" w:type="dxa"/>
              </w:tcPr>
            </w:tcPrChange>
          </w:tcPr>
          <w:p w:rsidR="00E53593" w:rsidRDefault="00E5359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(2ms)</w:t>
            </w:r>
          </w:p>
        </w:tc>
      </w:tr>
      <w:tr w:rsidR="00E53593" w:rsidTr="00524F8B">
        <w:trPr>
          <w:trHeight w:val="322"/>
          <w:trPrChange w:id="54" w:author="Sengottaiyan, Selva" w:date="2015-04-08T10:40:00Z">
            <w:trPr>
              <w:trHeight w:val="322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tcPrChange w:id="55" w:author="Sengottaiyan, Selva" w:date="2015-04-08T10:40:00Z">
              <w:tcPr>
                <w:tcW w:w="2382" w:type="dxa"/>
              </w:tcPr>
            </w:tcPrChange>
          </w:tcPr>
          <w:p w:rsidR="00E53593" w:rsidRPr="00524F8B" w:rsidRDefault="00E53593" w:rsidP="00F50821">
            <w:pPr>
              <w:spacing w:after="0"/>
              <w:rPr>
                <w:color w:val="FF0000"/>
              </w:rPr>
            </w:pPr>
          </w:p>
        </w:tc>
        <w:tc>
          <w:tcPr>
            <w:tcW w:w="4731" w:type="dxa"/>
            <w:tcPrChange w:id="56" w:author="Sengottaiyan, Selva" w:date="2015-04-08T10:40:00Z">
              <w:tcPr>
                <w:tcW w:w="4731" w:type="dxa"/>
              </w:tcPr>
            </w:tcPrChange>
          </w:tcPr>
          <w:p w:rsidR="00E53593" w:rsidRDefault="00E53593" w:rsidP="00F50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  <w:tcPrChange w:id="57" w:author="Sengottaiyan, Selva" w:date="2015-04-08T10:40:00Z">
              <w:tcPr>
                <w:tcW w:w="1743" w:type="dxa"/>
              </w:tcPr>
            </w:tcPrChange>
          </w:tcPr>
          <w:p w:rsidR="00E53593" w:rsidRDefault="00E53593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0821" w:rsidRDefault="00F50821">
      <w:pPr>
        <w:spacing w:after="0"/>
      </w:pPr>
    </w:p>
    <w:p w:rsidR="00ED15E6" w:rsidRDefault="00ED15E6">
      <w:pPr>
        <w:spacing w:after="0"/>
      </w:pPr>
      <w:r>
        <w:t>*Note: In mo</w:t>
      </w:r>
      <w:r w:rsidR="00553AD1">
        <w:t>tor control ISR include Ap_MtrC</w:t>
      </w:r>
      <w:r>
        <w:t>trl.h instead of CDD_Func.h</w:t>
      </w:r>
    </w:p>
    <w:p w:rsidR="00ED15E6" w:rsidRDefault="00ED15E6">
      <w:pPr>
        <w:spacing w:after="0"/>
      </w:pPr>
    </w:p>
    <w:p w:rsidR="00ED15E6" w:rsidRDefault="00ED15E6" w:rsidP="00ED15E6"/>
    <w:p w:rsidR="001D6A7F" w:rsidRDefault="00ED15E6" w:rsidP="00ED15E6">
      <w:pPr>
        <w:spacing w:after="0"/>
        <w:rPr>
          <w:b/>
        </w:rPr>
      </w:pPr>
      <w:r>
        <w:t xml:space="preserve">Proper Initialization of input signals should occur before running each function for the first time.  </w:t>
      </w:r>
      <w:r w:rsidRPr="00ED15E6">
        <w:rPr>
          <w:b/>
        </w:rPr>
        <w:t>(CurrParamComp_Init)</w:t>
      </w:r>
      <w:r w:rsidR="001D6A7F">
        <w:rPr>
          <w:b/>
        </w:rPr>
        <w:t>.</w:t>
      </w:r>
    </w:p>
    <w:p w:rsidR="001D6A7F" w:rsidRDefault="001D6A7F" w:rsidP="00ED15E6">
      <w:pPr>
        <w:spacing w:after="0"/>
        <w:rPr>
          <w:b/>
        </w:rPr>
      </w:pP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58" w:name="_Toc348692775"/>
      <w:r>
        <w:lastRenderedPageBreak/>
        <w:t>Memory Mapping</w:t>
      </w:r>
      <w:bookmarkEnd w:id="58"/>
    </w:p>
    <w:p w:rsidR="00F80F31" w:rsidRDefault="00F80F31" w:rsidP="00F80F31">
      <w:pPr>
        <w:pStyle w:val="Heading2"/>
      </w:pPr>
      <w:bookmarkStart w:id="59" w:name="_Toc348692776"/>
      <w:r>
        <w:t>Mapping</w:t>
      </w:r>
      <w:bookmarkEnd w:id="59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ED15E6" w:rsidP="00DE03FA">
            <w:r>
              <w:t>RTE Memory mapping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Default="00050365" w:rsidP="00DE03FA"/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60" w:name="_Toc348692777"/>
      <w:r>
        <w:t>Usage</w:t>
      </w:r>
      <w:bookmarkEnd w:id="60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274532" w:rsidP="00DE03FA">
            <w:r>
              <w:t>Full driver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713E" w:rsidRDefault="00A268FB" w:rsidP="00524F8B">
      <w:pPr>
        <w:pStyle w:val="Heading2"/>
        <w:numPr>
          <w:ilvl w:val="0"/>
          <w:numId w:val="0"/>
        </w:numPr>
        <w:ind w:left="576"/>
      </w:pPr>
      <w:r>
        <w:t xml:space="preserve">Table </w:t>
      </w:r>
      <w:r w:rsidR="006D358E">
        <w:fldChar w:fldCharType="begin"/>
      </w:r>
      <w:r w:rsidR="00282852">
        <w:instrText xml:space="preserve"> SEQ Table \* ARABIC </w:instrText>
      </w:r>
      <w:r w:rsidR="006D358E">
        <w:fldChar w:fldCharType="separate"/>
      </w:r>
      <w:r w:rsidR="00A03FE3">
        <w:rPr>
          <w:noProof/>
        </w:rPr>
        <w:t>1</w:t>
      </w:r>
      <w:r w:rsidR="006D358E">
        <w:fldChar w:fldCharType="end"/>
      </w:r>
      <w:r>
        <w:t>: ARM Cortex R4 Memory Usage</w:t>
      </w:r>
      <w:bookmarkStart w:id="61" w:name="_Toc368561059"/>
    </w:p>
    <w:p w:rsidR="007B713E" w:rsidRDefault="007B713E" w:rsidP="00524F8B"/>
    <w:p w:rsidR="007B713E" w:rsidRPr="007B713E" w:rsidRDefault="007B713E" w:rsidP="00524F8B"/>
    <w:p w:rsidR="007B713E" w:rsidRDefault="007B713E" w:rsidP="007B713E">
      <w:pPr>
        <w:pStyle w:val="Heading2"/>
      </w:pPr>
      <w:r w:rsidRPr="007B713E">
        <w:t xml:space="preserve"> </w:t>
      </w:r>
      <w:r>
        <w:t>RTE NvM Blocks</w:t>
      </w:r>
      <w:bookmarkEnd w:id="61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7B713E" w:rsidTr="00A72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7B713E" w:rsidRDefault="007B713E" w:rsidP="00A721B8">
            <w:r>
              <w:t>Block Name                                                         Size</w:t>
            </w:r>
          </w:p>
        </w:tc>
      </w:tr>
      <w:tr w:rsidR="007B713E" w:rsidTr="00A72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7B713E" w:rsidRDefault="007B713E" w:rsidP="006B5FE1">
            <w:r w:rsidRPr="007B713E">
              <w:t>Rte_Pim_</w:t>
            </w:r>
            <w:bookmarkStart w:id="62" w:name="OLE_LINK33"/>
            <w:r w:rsidRPr="007B713E">
              <w:t>CogTrqCal</w:t>
            </w:r>
            <w:bookmarkEnd w:id="62"/>
            <w:r>
              <w:t xml:space="preserve">                                          </w:t>
            </w:r>
            <w:r w:rsidRPr="00A721B8">
              <w:rPr>
                <w:color w:val="FF0000"/>
              </w:rPr>
              <w:t xml:space="preserve"> 5</w:t>
            </w:r>
            <w:r w:rsidR="006B5FE1">
              <w:rPr>
                <w:color w:val="FF0000"/>
              </w:rPr>
              <w:t>12</w:t>
            </w:r>
            <w:r w:rsidR="006B5FE1">
              <w:t xml:space="preserve"> </w:t>
            </w:r>
            <w:r>
              <w:t xml:space="preserve">          </w:t>
            </w:r>
          </w:p>
        </w:tc>
      </w:tr>
      <w:tr w:rsidR="006B5FE1" w:rsidTr="00A72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B5FE1" w:rsidRPr="007B713E" w:rsidRDefault="006B5FE1" w:rsidP="006B5FE1">
            <w:r w:rsidRPr="006B5FE1">
              <w:t>Rte_Pim_CogTrqRplComp</w:t>
            </w:r>
            <w:r>
              <w:t xml:space="preserve">                               9</w:t>
            </w:r>
          </w:p>
        </w:tc>
      </w:tr>
    </w:tbl>
    <w:p w:rsidR="007B713E" w:rsidRDefault="007B713E" w:rsidP="007B713E">
      <w:r>
        <w:t>Note : Size of the NVM block is changed.</w:t>
      </w:r>
    </w:p>
    <w:p w:rsidR="004527BC" w:rsidRDefault="004527BC" w:rsidP="00A268FB">
      <w:pPr>
        <w:pStyle w:val="Caption"/>
      </w:pPr>
    </w:p>
    <w:p w:rsidR="004527BC" w:rsidRDefault="004527BC" w:rsidP="00524F8B">
      <w:pPr>
        <w:pStyle w:val="Heading2"/>
        <w:numPr>
          <w:ilvl w:val="0"/>
          <w:numId w:val="0"/>
        </w:numPr>
        <w:ind w:left="576" w:hanging="576"/>
      </w:pPr>
    </w:p>
    <w:p w:rsidR="004A781C" w:rsidRDefault="004A781C" w:rsidP="004527BC">
      <w:pPr>
        <w:pStyle w:val="Heading1"/>
      </w:pPr>
      <w:bookmarkStart w:id="63" w:name="_Toc348692778"/>
      <w:r>
        <w:t>Revision Control Log</w:t>
      </w:r>
      <w:bookmarkEnd w:id="63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E17CA7" w:rsidP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  <w:r w:rsidR="00050365">
              <w:rPr>
                <w:rFonts w:ascii="Arial" w:hAnsi="Arial" w:cs="Arial"/>
                <w:sz w:val="16"/>
              </w:rPr>
              <w:t>5</w:t>
            </w:r>
            <w:r w:rsidR="004527BC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Mar-</w:t>
            </w:r>
            <w:r w:rsidR="004527BC"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41" w:type="dxa"/>
          </w:tcPr>
          <w:p w:rsidR="004527BC" w:rsidRDefault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Selva</w:t>
            </w:r>
          </w:p>
        </w:tc>
      </w:tr>
      <w:tr w:rsidR="00E53593" w:rsidTr="004527BC">
        <w:tc>
          <w:tcPr>
            <w:tcW w:w="662" w:type="dxa"/>
          </w:tcPr>
          <w:p w:rsidR="00E53593" w:rsidRDefault="00E5359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E53593" w:rsidRDefault="00E5359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 TrqCanc_Init in RTE Runnables</w:t>
            </w:r>
            <w:r w:rsidR="007B713E">
              <w:rPr>
                <w:rFonts w:ascii="Arial" w:hAnsi="Arial" w:cs="Arial"/>
                <w:sz w:val="16"/>
              </w:rPr>
              <w:t xml:space="preserve"> and size of the NVM block </w:t>
            </w:r>
            <w:r w:rsidR="007339C6" w:rsidRPr="007B713E">
              <w:t>CogTrqCal</w:t>
            </w:r>
            <w:r w:rsidR="007339C6">
              <w:rPr>
                <w:rFonts w:ascii="Arial" w:hAnsi="Arial" w:cs="Arial"/>
                <w:sz w:val="16"/>
              </w:rPr>
              <w:t xml:space="preserve">  </w:t>
            </w:r>
            <w:r w:rsidR="007B713E">
              <w:rPr>
                <w:rFonts w:ascii="Arial" w:hAnsi="Arial" w:cs="Arial"/>
                <w:sz w:val="16"/>
              </w:rPr>
              <w:t>is changed from 512 to 521</w:t>
            </w:r>
          </w:p>
        </w:tc>
        <w:tc>
          <w:tcPr>
            <w:tcW w:w="1059" w:type="dxa"/>
          </w:tcPr>
          <w:p w:rsidR="00E53593" w:rsidRDefault="00E53593" w:rsidP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21-Oct-13</w:t>
            </w:r>
          </w:p>
        </w:tc>
        <w:tc>
          <w:tcPr>
            <w:tcW w:w="741" w:type="dxa"/>
          </w:tcPr>
          <w:p w:rsidR="00E53593" w:rsidRDefault="00E5359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Selva</w:t>
            </w:r>
          </w:p>
        </w:tc>
      </w:tr>
      <w:tr w:rsidR="006B5FE1" w:rsidTr="004527BC">
        <w:tc>
          <w:tcPr>
            <w:tcW w:w="662" w:type="dxa"/>
          </w:tcPr>
          <w:p w:rsidR="006B5FE1" w:rsidRDefault="006B5F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6286" w:type="dxa"/>
          </w:tcPr>
          <w:p w:rsidR="006B5FE1" w:rsidRDefault="006B5F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Added new NVM block “</w:t>
            </w:r>
            <w:r w:rsidRPr="006B5FE1">
              <w:rPr>
                <w:rFonts w:ascii="Arial" w:hAnsi="Arial" w:cs="Arial"/>
                <w:sz w:val="16"/>
              </w:rPr>
              <w:t>Rte_Pim_CogTrqRplComp</w:t>
            </w:r>
            <w:r>
              <w:rPr>
                <w:rFonts w:ascii="Arial" w:hAnsi="Arial" w:cs="Arial"/>
                <w:sz w:val="16"/>
              </w:rPr>
              <w:t>”</w:t>
            </w:r>
          </w:p>
        </w:tc>
        <w:tc>
          <w:tcPr>
            <w:tcW w:w="1059" w:type="dxa"/>
          </w:tcPr>
          <w:p w:rsidR="006B5FE1" w:rsidRDefault="006B5FE1" w:rsidP="006B5F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23-Oct-13</w:t>
            </w:r>
          </w:p>
        </w:tc>
        <w:tc>
          <w:tcPr>
            <w:tcW w:w="741" w:type="dxa"/>
          </w:tcPr>
          <w:p w:rsidR="006B5FE1" w:rsidRDefault="006B5F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Selva</w:t>
            </w:r>
          </w:p>
        </w:tc>
      </w:tr>
      <w:tr w:rsidR="001D1D9A" w:rsidTr="004527BC">
        <w:trPr>
          <w:ins w:id="64" w:author="Sengottaiyan, Selva" w:date="2015-04-08T10:41:00Z"/>
        </w:trPr>
        <w:tc>
          <w:tcPr>
            <w:tcW w:w="662" w:type="dxa"/>
          </w:tcPr>
          <w:p w:rsidR="001D1D9A" w:rsidRDefault="001D1D9A">
            <w:pPr>
              <w:spacing w:before="60"/>
              <w:rPr>
                <w:ins w:id="65" w:author="Sengottaiyan, Selva" w:date="2015-04-08T10:41:00Z"/>
                <w:rFonts w:ascii="Arial" w:hAnsi="Arial" w:cs="Arial"/>
                <w:sz w:val="16"/>
              </w:rPr>
            </w:pPr>
            <w:ins w:id="66" w:author="Sengottaiyan, Selva" w:date="2015-04-08T10:41:00Z">
              <w:r>
                <w:rPr>
                  <w:rFonts w:ascii="Arial" w:hAnsi="Arial" w:cs="Arial"/>
                  <w:sz w:val="16"/>
                </w:rPr>
                <w:t>4</w:t>
              </w:r>
            </w:ins>
          </w:p>
        </w:tc>
        <w:tc>
          <w:tcPr>
            <w:tcW w:w="6286" w:type="dxa"/>
          </w:tcPr>
          <w:p w:rsidR="001D1D9A" w:rsidRDefault="001D1D9A">
            <w:pPr>
              <w:spacing w:before="60"/>
              <w:rPr>
                <w:ins w:id="67" w:author="Sengottaiyan, Selva" w:date="2015-04-08T10:41:00Z"/>
                <w:rFonts w:ascii="Arial" w:hAnsi="Arial" w:cs="Arial"/>
                <w:sz w:val="16"/>
              </w:rPr>
            </w:pPr>
            <w:ins w:id="68" w:author="Sengottaiyan, Selva" w:date="2015-04-08T10:41:00Z">
              <w:r>
                <w:rPr>
                  <w:rFonts w:ascii="Arial" w:hAnsi="Arial" w:cs="Arial"/>
                  <w:sz w:val="16"/>
                </w:rPr>
                <w:t>Added new scheduling requiremen</w:t>
              </w:r>
            </w:ins>
            <w:ins w:id="69" w:author="Sengottaiyan, Selva" w:date="2015-04-08T10:43:00Z">
              <w:r>
                <w:rPr>
                  <w:rFonts w:ascii="Arial" w:hAnsi="Arial" w:cs="Arial"/>
                  <w:sz w:val="16"/>
                </w:rPr>
                <w:t>t for PICurrcntrl Initialisation</w:t>
              </w:r>
            </w:ins>
          </w:p>
        </w:tc>
        <w:tc>
          <w:tcPr>
            <w:tcW w:w="1059" w:type="dxa"/>
          </w:tcPr>
          <w:p w:rsidR="001D1D9A" w:rsidRDefault="001D1D9A" w:rsidP="006B5FE1">
            <w:pPr>
              <w:spacing w:before="60"/>
              <w:rPr>
                <w:ins w:id="70" w:author="Sengottaiyan, Selva" w:date="2015-04-08T10:41:00Z"/>
                <w:rFonts w:ascii="Arial" w:hAnsi="Arial" w:cs="Arial"/>
                <w:sz w:val="16"/>
              </w:rPr>
            </w:pPr>
            <w:ins w:id="71" w:author="Sengottaiyan, Selva" w:date="2015-04-08T10:41:00Z">
              <w:r>
                <w:rPr>
                  <w:rFonts w:ascii="Arial" w:hAnsi="Arial" w:cs="Arial"/>
                  <w:sz w:val="16"/>
                </w:rPr>
                <w:t>5-Mar-15</w:t>
              </w:r>
            </w:ins>
          </w:p>
        </w:tc>
        <w:tc>
          <w:tcPr>
            <w:tcW w:w="741" w:type="dxa"/>
          </w:tcPr>
          <w:p w:rsidR="001D1D9A" w:rsidRDefault="001D1D9A">
            <w:pPr>
              <w:spacing w:before="60"/>
              <w:rPr>
                <w:ins w:id="72" w:author="Sengottaiyan, Selva" w:date="2015-04-08T10:41:00Z"/>
                <w:rFonts w:ascii="Arial" w:hAnsi="Arial" w:cs="Arial"/>
                <w:sz w:val="16"/>
              </w:rPr>
            </w:pPr>
            <w:ins w:id="73" w:author="Sengottaiyan, Selva" w:date="2015-04-08T10:41:00Z">
              <w:r>
                <w:rPr>
                  <w:rFonts w:ascii="Arial" w:hAnsi="Arial" w:cs="Arial"/>
                  <w:sz w:val="16"/>
                </w:rPr>
                <w:t>Selva</w:t>
              </w:r>
            </w:ins>
          </w:p>
        </w:tc>
      </w:tr>
    </w:tbl>
    <w:p w:rsidR="00107819" w:rsidRDefault="00107819"/>
    <w:sectPr w:rsidR="00107819" w:rsidSect="009370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430" w:rsidRDefault="004A7430">
      <w:r>
        <w:separator/>
      </w:r>
    </w:p>
  </w:endnote>
  <w:endnote w:type="continuationSeparator" w:id="0">
    <w:p w:rsidR="004A7430" w:rsidRDefault="004A7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D9A" w:rsidRDefault="001D1D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D9A" w:rsidRDefault="001D1D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430" w:rsidRDefault="004A7430">
      <w:r>
        <w:separator/>
      </w:r>
    </w:p>
  </w:footnote>
  <w:footnote w:type="continuationSeparator" w:id="0">
    <w:p w:rsidR="004A7430" w:rsidRDefault="004A74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D9A" w:rsidRDefault="001D1D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6D358E">
          <w:pPr>
            <w:pStyle w:val="Header"/>
          </w:pPr>
          <w:fldSimple w:instr=" DOCPROPERTY &quot;Document Title&quot;  \* MERGEFORMAT ">
            <w:r w:rsidR="00E17CA7">
              <w:t>MtrCntrl</w:t>
            </w:r>
          </w:fldSimple>
        </w:p>
        <w:p w:rsidR="00DE03FA" w:rsidRDefault="00543926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6B5FE1">
          <w:pPr>
            <w:pStyle w:val="Header"/>
          </w:pPr>
          <w:del w:id="74" w:author="Sengottaiyan, Selva" w:date="2015-04-08T10:44:00Z">
            <w:r w:rsidDel="001D1D9A">
              <w:delText>3</w:delText>
            </w:r>
          </w:del>
          <w:ins w:id="75" w:author="Sengottaiyan, Selva" w:date="2015-04-08T10:44:00Z">
            <w:r w:rsidR="001D1D9A">
              <w:t>4</w:t>
            </w:r>
          </w:ins>
          <w:bookmarkStart w:id="76" w:name="_GoBack"/>
          <w:bookmarkEnd w:id="76"/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6B5FE1" w:rsidP="001D1D9A">
          <w:pPr>
            <w:pStyle w:val="Header"/>
          </w:pPr>
          <w:del w:id="77" w:author="Sengottaiyan, Selva" w:date="2015-04-08T10:43:00Z">
            <w:r w:rsidDel="001D1D9A">
              <w:delText>23</w:delText>
            </w:r>
          </w:del>
          <w:ins w:id="78" w:author="Sengottaiyan, Selva" w:date="2015-04-08T10:43:00Z">
            <w:r w:rsidR="001D1D9A">
              <w:t>5</w:t>
            </w:r>
          </w:ins>
          <w:r w:rsidR="00E53593">
            <w:t>-</w:t>
          </w:r>
          <w:del w:id="79" w:author="Sengottaiyan, Selva" w:date="2015-04-08T10:43:00Z">
            <w:r w:rsidR="00E53593" w:rsidDel="001D1D9A">
              <w:delText>Oct-</w:delText>
            </w:r>
          </w:del>
          <w:ins w:id="80" w:author="Sengottaiyan, Selva" w:date="2015-04-08T10:43:00Z">
            <w:r w:rsidR="001D1D9A">
              <w:t>Mar-</w:t>
            </w:r>
          </w:ins>
          <w:r w:rsidR="00E53593">
            <w:t>1</w:t>
          </w:r>
          <w:ins w:id="81" w:author="Sengottaiyan, Selva" w:date="2015-04-08T10:43:00Z">
            <w:r w:rsidR="001D1D9A">
              <w:t>5</w:t>
            </w:r>
          </w:ins>
          <w:del w:id="82" w:author="Sengottaiyan, Selva" w:date="2015-04-08T10:43:00Z">
            <w:r w:rsidR="00E53593" w:rsidDel="001D1D9A">
              <w:delText>3</w:delText>
            </w:r>
          </w:del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E17CA7">
          <w:pPr>
            <w:pStyle w:val="Header"/>
          </w:pPr>
          <w:r>
            <w:t>Selva Sengottaiyan</w:t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6D358E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D1D9A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D1D9A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D9A" w:rsidRDefault="001D1D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20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17FD"/>
    <w:rsid w:val="00016211"/>
    <w:rsid w:val="00035442"/>
    <w:rsid w:val="00036AF7"/>
    <w:rsid w:val="00050365"/>
    <w:rsid w:val="00072C76"/>
    <w:rsid w:val="000A78A4"/>
    <w:rsid w:val="000B7B76"/>
    <w:rsid w:val="000C2C6D"/>
    <w:rsid w:val="000E1C0D"/>
    <w:rsid w:val="00101096"/>
    <w:rsid w:val="00107819"/>
    <w:rsid w:val="00154889"/>
    <w:rsid w:val="00162F98"/>
    <w:rsid w:val="001719F7"/>
    <w:rsid w:val="00173656"/>
    <w:rsid w:val="00192534"/>
    <w:rsid w:val="001A574F"/>
    <w:rsid w:val="001B60DF"/>
    <w:rsid w:val="001C67A3"/>
    <w:rsid w:val="001D1D9A"/>
    <w:rsid w:val="001D6A7F"/>
    <w:rsid w:val="001E28D1"/>
    <w:rsid w:val="001E475E"/>
    <w:rsid w:val="001F09B2"/>
    <w:rsid w:val="001F4E5E"/>
    <w:rsid w:val="001F7009"/>
    <w:rsid w:val="0020722A"/>
    <w:rsid w:val="00251AC0"/>
    <w:rsid w:val="00254A7C"/>
    <w:rsid w:val="00264E9B"/>
    <w:rsid w:val="002651B5"/>
    <w:rsid w:val="00274532"/>
    <w:rsid w:val="00275B51"/>
    <w:rsid w:val="00282852"/>
    <w:rsid w:val="00285CB3"/>
    <w:rsid w:val="00297784"/>
    <w:rsid w:val="002B7B9F"/>
    <w:rsid w:val="002C03D8"/>
    <w:rsid w:val="00315335"/>
    <w:rsid w:val="0034046E"/>
    <w:rsid w:val="00347B0F"/>
    <w:rsid w:val="00353877"/>
    <w:rsid w:val="0037668F"/>
    <w:rsid w:val="003C4D3F"/>
    <w:rsid w:val="003F5475"/>
    <w:rsid w:val="00416335"/>
    <w:rsid w:val="004527BC"/>
    <w:rsid w:val="00477FF8"/>
    <w:rsid w:val="004825AF"/>
    <w:rsid w:val="004A30FB"/>
    <w:rsid w:val="004A7430"/>
    <w:rsid w:val="004A781C"/>
    <w:rsid w:val="004F5328"/>
    <w:rsid w:val="00510DCD"/>
    <w:rsid w:val="00524F8B"/>
    <w:rsid w:val="00543926"/>
    <w:rsid w:val="00546E14"/>
    <w:rsid w:val="00553AD1"/>
    <w:rsid w:val="00556D14"/>
    <w:rsid w:val="00560FA0"/>
    <w:rsid w:val="0059107C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49E5"/>
    <w:rsid w:val="00674ADF"/>
    <w:rsid w:val="006768B8"/>
    <w:rsid w:val="00683DCF"/>
    <w:rsid w:val="006B5FE1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339C6"/>
    <w:rsid w:val="0076047D"/>
    <w:rsid w:val="007A37A6"/>
    <w:rsid w:val="007A69AC"/>
    <w:rsid w:val="007B713E"/>
    <w:rsid w:val="007B76C3"/>
    <w:rsid w:val="007C4C59"/>
    <w:rsid w:val="007D72DE"/>
    <w:rsid w:val="0081314C"/>
    <w:rsid w:val="008242F0"/>
    <w:rsid w:val="00836AC1"/>
    <w:rsid w:val="008510F0"/>
    <w:rsid w:val="008535B2"/>
    <w:rsid w:val="00853710"/>
    <w:rsid w:val="008B3E94"/>
    <w:rsid w:val="008C65EB"/>
    <w:rsid w:val="008C6C35"/>
    <w:rsid w:val="008D2035"/>
    <w:rsid w:val="008E2475"/>
    <w:rsid w:val="008F38FB"/>
    <w:rsid w:val="008F6DBB"/>
    <w:rsid w:val="00916B39"/>
    <w:rsid w:val="00937013"/>
    <w:rsid w:val="00941CFE"/>
    <w:rsid w:val="00942F40"/>
    <w:rsid w:val="00955F6A"/>
    <w:rsid w:val="00957470"/>
    <w:rsid w:val="00987833"/>
    <w:rsid w:val="009B20B2"/>
    <w:rsid w:val="009C1FC9"/>
    <w:rsid w:val="00A03FE3"/>
    <w:rsid w:val="00A17EB8"/>
    <w:rsid w:val="00A268FB"/>
    <w:rsid w:val="00A40CFD"/>
    <w:rsid w:val="00A672EE"/>
    <w:rsid w:val="00A700CF"/>
    <w:rsid w:val="00A82D30"/>
    <w:rsid w:val="00A86E8E"/>
    <w:rsid w:val="00A90D3D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6D6A"/>
    <w:rsid w:val="00BC47D2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65A4D"/>
    <w:rsid w:val="00D70AF3"/>
    <w:rsid w:val="00D73EE5"/>
    <w:rsid w:val="00D76462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3593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F122CF"/>
    <w:rsid w:val="00F50821"/>
    <w:rsid w:val="00F648ED"/>
    <w:rsid w:val="00F64CF7"/>
    <w:rsid w:val="00F80F31"/>
    <w:rsid w:val="00F82E8E"/>
    <w:rsid w:val="00F957FA"/>
    <w:rsid w:val="00FB2942"/>
    <w:rsid w:val="00F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DE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7B713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B9879-1A4E-44D9-930E-EE2F1AD7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1775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4609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Sengottaiyan, Selva</cp:lastModifiedBy>
  <cp:revision>34</cp:revision>
  <cp:lastPrinted>2011-03-21T13:34:00Z</cp:lastPrinted>
  <dcterms:created xsi:type="dcterms:W3CDTF">2013-02-14T13:51:00Z</dcterms:created>
  <dcterms:modified xsi:type="dcterms:W3CDTF">2015-04-08T14:44:00Z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